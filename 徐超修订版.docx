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827" w:type="dxa"/>
        <w:tblInd w:w="0" w:type="dxa"/>
        <w:tblBorders>
          <w:top w:val="single" w:color="E7E6E6" w:themeColor="background2" w:sz="2" w:space="0"/>
          <w:left w:val="single" w:color="E7E6E6" w:themeColor="background2" w:sz="2" w:space="0"/>
          <w:bottom w:val="single" w:color="E7E6E6" w:themeColor="background2" w:sz="2" w:space="0"/>
          <w:right w:val="single" w:color="E7E6E6" w:themeColor="background2" w:sz="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7660"/>
        <w:gridCol w:w="90"/>
      </w:tblGrid>
      <w:tr>
        <w:tblPrEx>
          <w:tblBorders>
            <w:top w:val="single" w:color="E7E6E6" w:themeColor="background2" w:sz="2" w:space="0"/>
            <w:left w:val="single" w:color="E7E6E6" w:themeColor="background2" w:sz="2" w:space="0"/>
            <w:bottom w:val="single" w:color="E7E6E6" w:themeColor="background2" w:sz="2" w:space="0"/>
            <w:right w:val="single" w:color="E7E6E6" w:themeColor="background2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0" w:type="dxa"/>
          <w:trHeight w:val="15866" w:hRule="atLeast"/>
        </w:trPr>
        <w:tc>
          <w:tcPr>
            <w:tcW w:w="4077" w:type="dxa"/>
            <w:shd w:val="clear" w:color="auto" w:fill="F1F1F1" w:themeFill="background1" w:themeFillShade="F2"/>
          </w:tcPr>
          <w:p>
            <w:pPr>
              <w:spacing w:beforeLines="50"/>
              <w:jc w:val="center"/>
              <w:rPr>
                <w:rFonts w:ascii="微软雅黑" w:hAnsi="微软雅黑" w:eastAsia="微软雅黑"/>
              </w:rPr>
            </w:pPr>
          </w:p>
          <w:p>
            <w:pPr>
              <w:spacing w:beforeLines="50" w:line="560" w:lineRule="exact"/>
              <w:jc w:val="center"/>
              <w:rPr>
                <w:rFonts w:hint="eastAsia" w:ascii="微软雅黑" w:hAnsi="微软雅黑" w:eastAsia="微软雅黑"/>
                <w:sz w:val="40"/>
              </w:rPr>
            </w:pPr>
          </w:p>
          <w:p>
            <w:pPr>
              <w:spacing w:beforeLines="50" w:line="560" w:lineRule="exact"/>
              <w:jc w:val="center"/>
              <w:rPr>
                <w:rFonts w:ascii="微软雅黑" w:hAnsi="微软雅黑" w:eastAsia="微软雅黑"/>
                <w:sz w:val="72"/>
                <w:szCs w:val="72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72"/>
                <w:szCs w:val="72"/>
              </w:rPr>
              <w:t>莫小兵</w:t>
            </w:r>
          </w:p>
          <w:p>
            <w:pPr>
              <w:spacing w:line="5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Cs w:val="21"/>
              </w:rPr>
              <w:t>WEB前端开发</w:t>
            </w:r>
          </w:p>
          <w:p>
            <w:pPr>
              <w:spacing w:line="400" w:lineRule="exact"/>
              <w:rPr>
                <w:rFonts w:ascii="微软雅黑" w:hAnsi="微软雅黑" w:eastAsia="微软雅黑"/>
              </w:rPr>
            </w:pP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FFFFFF" w:themeColor="background1"/>
              </w:rPr>
              <w:pict>
                <v:roundrect id="圆角矩形 4" o:spid="_x0000_s1026" o:spt="2" style="position:absolute;left:0pt;margin-left:3.7pt;margin-top:0.65pt;height:36.55pt;width:173.95pt;z-index:251659264;v-text-anchor:middle;mso-width-relative:margin;mso-height-relative:margin;" fillcolor="#5B9BD5" filled="t" stroked="f" coordsize="21600,21600" arcsize="0.1666666666666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>
                  <v:path/>
                  <v:fill on="t" focussize="0,0"/>
                  <v:stroke on="f" weight="1pt" joinstyle="miter"/>
                  <v:imagedata o:title=""/>
                  <o:lock v:ext="edit"/>
                  <v:textbox>
                    <w:txbxContent>
                      <w:p>
                        <w:pPr>
                          <w:spacing w:line="0" w:lineRule="atLeast"/>
                          <w:jc w:val="left"/>
                          <w:rPr>
                            <w:rFonts w:ascii="微软雅黑" w:hAnsi="微软雅黑" w:eastAsia="微软雅黑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30"/>
                            <w:szCs w:val="30"/>
                          </w:rPr>
                          <w:t>个人信息</w:t>
                        </w:r>
                        <w:r>
                          <w:rPr>
                            <w:rFonts w:ascii="微软雅黑" w:hAnsi="微软雅黑" w:eastAsia="微软雅黑"/>
                            <w:sz w:val="30"/>
                            <w:szCs w:val="30"/>
                          </w:rPr>
                          <w:t xml:space="preserve"> I</w:t>
                        </w:r>
                        <w:r>
                          <w:rPr>
                            <w:rFonts w:hint="eastAsia" w:ascii="微软雅黑" w:hAnsi="微软雅黑" w:eastAsia="微软雅黑"/>
                            <w:sz w:val="30"/>
                            <w:szCs w:val="30"/>
                          </w:rPr>
                          <w:t>nformation</w:t>
                        </w:r>
                      </w:p>
                    </w:txbxContent>
                  </v:textbox>
                </v:roundrect>
              </w:pict>
            </w:r>
          </w:p>
          <w:p>
            <w:pPr>
              <w:spacing w:beforeLines="50" w:line="480" w:lineRule="exact"/>
              <w:ind w:left="170" w:leftChars="71" w:right="209" w:rightChars="87"/>
              <w:textAlignment w:val="center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ascii="宋体" w:hAnsi="Times New Roman" w:eastAsia="宋体" w:cs="宋体"/>
                <w:sz w:val="22"/>
                <w:szCs w:val="22"/>
              </w:rPr>
              <w:drawing>
                <wp:inline distT="0" distB="0" distL="0" distR="0">
                  <wp:extent cx="223520" cy="223520"/>
                  <wp:effectExtent l="19050" t="0" r="4762" b="0"/>
                  <wp:docPr id="31" name="图片 1" descr="iconfont-iconfontdianh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" descr="iconfont-iconfontdianh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78" cy="2295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15923691029</w:t>
            </w:r>
          </w:p>
          <w:p>
            <w:pPr>
              <w:spacing w:line="480" w:lineRule="exact"/>
              <w:ind w:left="170" w:leftChars="71" w:right="209" w:rightChars="87"/>
              <w:textAlignment w:val="center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ascii="宋体" w:hAnsi="Times New Roman" w:eastAsia="宋体" w:cs="宋体"/>
                <w:sz w:val="22"/>
                <w:szCs w:val="22"/>
              </w:rPr>
              <w:drawing>
                <wp:inline distT="0" distB="0" distL="0" distR="0">
                  <wp:extent cx="228600" cy="228600"/>
                  <wp:effectExtent l="19050" t="0" r="0" b="0"/>
                  <wp:docPr id="34" name="图片 2" descr="iconfont-youxi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2" descr="iconfont-youxi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1377392896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@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qq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.com</w:t>
            </w:r>
          </w:p>
          <w:p>
            <w:pPr>
              <w:spacing w:line="480" w:lineRule="exact"/>
              <w:ind w:left="170" w:leftChars="71" w:right="209" w:rightChars="87"/>
              <w:textAlignment w:val="center"/>
              <w:rPr>
                <w:rStyle w:val="9"/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ascii="宋体" w:hAnsi="Times New Roman" w:eastAsia="宋体" w:cs="宋体"/>
                <w:sz w:val="22"/>
                <w:szCs w:val="22"/>
              </w:rPr>
              <w:drawing>
                <wp:inline distT="0" distB="0" distL="0" distR="0">
                  <wp:extent cx="274320" cy="274320"/>
                  <wp:effectExtent l="0" t="0" r="11430" b="11430"/>
                  <wp:docPr id="37" name="图片 4" descr="iconfont-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4" descr="iconfont-gith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 xml:space="preserve"> </w:t>
            </w:r>
            <w:r>
              <w:fldChar w:fldCharType="begin"/>
            </w:r>
            <w:r>
              <w:instrText xml:space="preserve"> HYPERLINK "https://github.com/Mrdouhua" </w:instrText>
            </w:r>
            <w:r>
              <w:fldChar w:fldCharType="separate"/>
            </w:r>
            <w:r>
              <w:rPr>
                <w:rStyle w:val="8"/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github.com/Mrdouhua</w:t>
            </w:r>
            <w:r>
              <w:rPr>
                <w:rStyle w:val="9"/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fldChar w:fldCharType="end"/>
            </w:r>
          </w:p>
          <w:p>
            <w:pPr>
              <w:spacing w:line="480" w:lineRule="exact"/>
              <w:ind w:left="170" w:leftChars="71" w:right="209" w:rightChars="87"/>
              <w:textAlignment w:val="center"/>
              <w:rPr>
                <w:rStyle w:val="9"/>
                <w:rFonts w:hint="default" w:ascii="微软雅黑" w:hAnsi="微软雅黑" w:eastAsiaTheme="minorEastAsia"/>
                <w:color w:val="585858" w:themeColor="text1" w:themeTint="A6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7005" cy="167640"/>
                  <wp:effectExtent l="0" t="0" r="4445" b="381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39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Times New Roman"/>
                <w:sz w:val="20"/>
                <w:lang w:val="en-US" w:eastAsia="zh-CN"/>
              </w:rPr>
              <w:t xml:space="preserve">   </w:t>
            </w:r>
            <w:r>
              <w:rPr>
                <w:rStyle w:val="9"/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Style w:val="9"/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instrText xml:space="preserve"> HYPERLINK "https://mrdouhua.github.io/" \l "blog" </w:instrText>
            </w:r>
            <w:r>
              <w:rPr>
                <w:rStyle w:val="9"/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>Mrdouhua.github.io</w:t>
            </w:r>
            <w:r>
              <w:rPr>
                <w:rStyle w:val="9"/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fldChar w:fldCharType="end"/>
            </w:r>
          </w:p>
          <w:p>
            <w:pPr>
              <w:spacing w:line="480" w:lineRule="exact"/>
              <w:ind w:left="170" w:leftChars="71" w:right="209" w:rightChars="87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FFFF" w:themeColor="background1"/>
              </w:rPr>
              <w:pict>
                <v:roundrect id="圆角矩形 5" o:spid="_x0000_s1027" o:spt="2" style="position:absolute;left:0pt;margin-left:4.4pt;margin-top:15.15pt;height:36.55pt;width:173.95pt;z-index:251660288;v-text-anchor:middle;mso-width-relative:margin;mso-height-relative:margin;" fillcolor="#ED7D31" filled="t" stroked="f" coordsize="21600,21600" arcsize="0.1666666666666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">
                  <v:path/>
                  <v:fill on="t" focussize="0,0"/>
                  <v:stroke on="f" weight="1pt" joinstyle="miter"/>
                  <v:imagedata o:title=""/>
                  <o:lock v:ext="edit"/>
                  <v:textbox>
                    <w:txbxContent>
                      <w:p>
                        <w:pPr>
                          <w:spacing w:line="0" w:lineRule="atLeast"/>
                          <w:jc w:val="left"/>
                          <w:rPr>
                            <w:rFonts w:ascii="微软雅黑" w:hAnsi="微软雅黑" w:eastAsia="微软雅黑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30"/>
                            <w:szCs w:val="30"/>
                          </w:rPr>
                          <w:t>教育背景 Education</w:t>
                        </w:r>
                      </w:p>
                    </w:txbxContent>
                  </v:textbox>
                </v:roundrect>
              </w:pict>
            </w:r>
          </w:p>
          <w:p>
            <w:pPr>
              <w:spacing w:line="480" w:lineRule="exact"/>
              <w:ind w:left="170" w:leftChars="71" w:right="209" w:rightChars="87"/>
              <w:rPr>
                <w:rFonts w:ascii="微软雅黑" w:hAnsi="微软雅黑" w:eastAsia="微软雅黑"/>
              </w:rPr>
            </w:pPr>
          </w:p>
          <w:p>
            <w:pPr>
              <w:spacing w:line="280" w:lineRule="exact"/>
              <w:ind w:left="170" w:leftChars="71" w:right="209" w:rightChars="87"/>
              <w:jc w:val="left"/>
              <w:rPr>
                <w:rFonts w:ascii="微软雅黑" w:hAnsi="微软雅黑" w:eastAsia="微软雅黑"/>
                <w:sz w:val="22"/>
                <w:szCs w:val="22"/>
              </w:rPr>
            </w:pPr>
          </w:p>
          <w:p>
            <w:pPr>
              <w:spacing w:line="280" w:lineRule="exact"/>
              <w:ind w:left="170" w:leftChars="71" w:right="209" w:rightChars="87"/>
              <w:jc w:val="left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重庆邮电大学</w:t>
            </w:r>
          </w:p>
          <w:p>
            <w:pPr>
              <w:spacing w:line="280" w:lineRule="exact"/>
              <w:ind w:left="170" w:leftChars="71" w:right="209" w:rightChars="87"/>
              <w:jc w:val="left"/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电子商务  本科  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2018.06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毕业</w:t>
            </w:r>
          </w:p>
          <w:p>
            <w:pPr>
              <w:spacing w:line="280" w:lineRule="exact"/>
              <w:ind w:left="170" w:leftChars="71" w:right="209" w:rightChars="87"/>
              <w:jc w:val="left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70AD47" w:themeColor="accent6"/>
                <w:sz w:val="22"/>
                <w:szCs w:val="22"/>
              </w:rPr>
              <w:pict>
                <v:shape id="_x0000_s1046" o:spid="_x0000_s1046" o:spt="32" type="#_x0000_t32" style="position:absolute;left:0pt;margin-left:7.95pt;margin-top:7.9pt;height:0.05pt;width:170.4pt;z-index:251662336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数据库应用程序设计大赛</w: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二等奖  校级  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2015.06</w: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ascii="微软雅黑" w:hAnsi="微软雅黑" w:eastAsia="微软雅黑"/>
              </w:rPr>
              <w:pict>
                <v:shape id="_x0000_s1054" o:spid="_x0000_s1054" o:spt="32" type="#_x0000_t32" style="position:absolute;left:0pt;margin-left:7.95pt;margin-top:7.85pt;height:0.05pt;width:170.4pt;z-index:251664384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极客网工作室成员</w:t>
            </w:r>
          </w:p>
          <w:p>
            <w:pPr>
              <w:spacing w:line="320" w:lineRule="exact"/>
              <w:ind w:left="170" w:leftChars="71" w:right="209" w:rightChars="87"/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2016.03-2018-06</w: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ascii="微软雅黑" w:hAnsi="微软雅黑" w:eastAsia="微软雅黑"/>
              </w:rPr>
              <w:pict>
                <v:shape id="_x0000_s1058" o:spid="_x0000_s1058" o:spt="32" type="#_x0000_t32" style="position:absolute;left:0pt;margin-left:7.95pt;margin-top:9.4pt;height:0.05pt;width:170.4pt;z-index:251666432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  <w:p>
            <w:pPr>
              <w:spacing w:line="320" w:lineRule="exact"/>
              <w:ind w:left="170" w:leftChars="71" w:right="209" w:rightChars="87" w:firstLine="105" w:firstLineChars="5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英语四级 计算机二级</w: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pict>
                <v:roundrect id="_x0000_s1049" o:spid="_x0000_s1049" o:spt="2" style="position:absolute;left:0pt;margin-left:3.7pt;margin-top:11.4pt;height:36.55pt;width:173.95pt;z-index:251663360;v-text-anchor:middle;mso-width-relative:margin;mso-height-relative:margin;" fillcolor="#538135" filled="t" stroked="t" coordsize="21600,21600" arcsize="0.1666666666666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>
                  <v:path/>
                  <v:fill on="t" focussize="0,0"/>
                  <v:stroke weight="1pt" color="#538135" joinstyle="miter"/>
                  <v:imagedata o:title=""/>
                  <o:lock v:ext="edit"/>
                  <v:textbox>
                    <w:txbxContent>
                      <w:p>
                        <w:pPr>
                          <w:spacing w:line="0" w:lineRule="atLeast"/>
                          <w:jc w:val="left"/>
                          <w:rPr>
                            <w:rFonts w:ascii="微软雅黑" w:hAnsi="微软雅黑" w:eastAsia="微软雅黑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30"/>
                            <w:szCs w:val="30"/>
                          </w:rPr>
                          <w:t>自我评价</w:t>
                        </w:r>
                        <w:r>
                          <w:rPr>
                            <w:rFonts w:ascii="微软雅黑" w:hAnsi="微软雅黑" w:eastAsia="微软雅黑"/>
                            <w:sz w:val="30"/>
                            <w:szCs w:val="30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sz w:val="30"/>
                            <w:szCs w:val="30"/>
                          </w:rPr>
                          <w:t>Evaluation</w:t>
                        </w:r>
                      </w:p>
                      <w:p>
                        <w:pPr>
                          <w:spacing w:line="0" w:lineRule="atLeast"/>
                          <w:jc w:val="center"/>
                          <w:rPr>
                            <w:rFonts w:ascii="微软雅黑" w:hAnsi="微软雅黑" w:eastAsia="微软雅黑"/>
                            <w:sz w:val="32"/>
                          </w:rPr>
                        </w:pPr>
                      </w:p>
                    </w:txbxContent>
                  </v:textbox>
                </v:roundrect>
              </w:pic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</w:rPr>
            </w:pP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</w:rPr>
            </w:pP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</w:rPr>
            </w:pP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较好的自学意识与适应能力</w:t>
            </w:r>
          </w:p>
          <w:p>
            <w:pPr>
              <w:spacing w:line="320" w:lineRule="exact"/>
              <w:ind w:left="170" w:leftChars="71" w:right="209" w:rightChars="87" w:firstLine="105" w:firstLineChars="50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轻微的强迫症</w:t>
            </w:r>
            <w:r>
              <w:rPr>
                <w:rFonts w:hint="eastAsia" w:ascii="微软雅黑" w:hAnsi="微软雅黑" w:eastAsia="微软雅黑"/>
                <w:i/>
                <w:color w:val="585858" w:themeColor="text1" w:themeTint="A6"/>
              </w:rPr>
              <w:t xml:space="preserve"> </w:t>
            </w:r>
          </w:p>
          <w:p>
            <w:pPr>
              <w:spacing w:line="320" w:lineRule="exact"/>
              <w:ind w:left="170" w:leftChars="71" w:right="209" w:rightChars="87"/>
              <w:rPr>
                <w:rFonts w:hint="default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>热爱技术</w:t>
            </w:r>
          </w:p>
          <w:p>
            <w:pPr>
              <w:spacing w:line="320" w:lineRule="exact"/>
              <w:ind w:left="170" w:leftChars="71" w:right="209" w:rightChars="87"/>
              <w:rPr>
                <w:rFonts w:hint="default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>热爱骑行</w:t>
            </w:r>
          </w:p>
          <w:p>
            <w:pPr>
              <w:spacing w:line="320" w:lineRule="exact"/>
              <w:ind w:left="170" w:leftChars="71" w:right="209" w:rightChars="87"/>
              <w:rPr>
                <w:rFonts w:hint="default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>热爱跑步</w: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抗压能力较好</w:t>
            </w:r>
          </w:p>
          <w:p>
            <w:pPr>
              <w:spacing w:line="320" w:lineRule="exact"/>
              <w:ind w:left="170" w:leftChars="71" w:right="209" w:rightChars="87"/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能快速融入团队</w:t>
            </w:r>
          </w:p>
          <w:p>
            <w:pPr>
              <w:spacing w:line="320" w:lineRule="exact"/>
              <w:ind w:left="170" w:leftChars="71" w:right="209" w:rightChars="87"/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>有责任有担当</w:t>
            </w:r>
          </w:p>
          <w:p>
            <w:pPr>
              <w:spacing w:line="320" w:lineRule="exact"/>
              <w:ind w:right="209" w:rightChars="87"/>
              <w:rPr>
                <w:rFonts w:hint="default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</w:pPr>
          </w:p>
        </w:tc>
        <w:tc>
          <w:tcPr>
            <w:tcW w:w="7660" w:type="dxa"/>
            <w:shd w:val="clear" w:color="auto" w:fill="FFFFFF" w:themeFill="background1"/>
          </w:tcPr>
          <w:p>
            <w:pPr>
              <w:spacing w:beforeLines="100"/>
              <w:ind w:left="367" w:leftChars="153" w:right="348" w:rightChars="145"/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</w:pP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pict>
                <v:line id="直线连接符 45" o:spid="_x0000_s1030" o:spt="20" style="position:absolute;left:0pt;margin-left:18.7pt;margin-top:46.5pt;height:2.2pt;width:334.3pt;z-index:251661312;mso-width-relative:margin;mso-height-relative:margin;" stroked="t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z/ZfBdEBAADGAwAA&#10;DgAAAAAAAAAAAAAAAAAsAgAAZHJzL2Uyb0RvYy54bWxQSwECLQAUAAYACAAAACEAAN1B0t4AAAAI&#10;AQAADwAAAAAAAAAAAAAAAAApBAAAZHJzL2Rvd25yZXYueG1sUEsFBgAAAAAEAAQA8wAAADQFAAAA&#10;AA==&#10;">
                  <v:path arrowok="t"/>
                  <v:fill focussize="0,0"/>
                  <v:stroke weight="0.5pt" color="#70AD47" joinstyle="miter"/>
                  <v:imagedata o:title=""/>
                  <o:lock v:ext="edit"/>
                </v:line>
              </w:pic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专业技能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P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>rofessional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 xml:space="preserve"> Skill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del w:id="0" w:author="moxiaobing" w:date="2021-11-20T20:48:29Z"/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掌握基本Web前端开发技能，</w:t>
            </w:r>
            <w:ins w:id="1" w:author="moxiaobing" w:date="2021-11-20T20:48:23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t>了解HTTP、TCP/IP网络协议</w:t>
              </w:r>
            </w:ins>
            <w:ins w:id="2" w:author="moxiaobing" w:date="2021-11-20T20:48:25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eastAsia="zh-CN"/>
                </w:rPr>
                <w:t>，</w:t>
              </w:r>
            </w:ins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熟悉W3C标准、前端语义化、主流浏览器</w:t>
            </w:r>
          </w:p>
          <w:p>
            <w:pPr>
              <w:pStyle w:val="16"/>
              <w:numPr>
                <w:ilvl w:val="0"/>
                <w:numId w:val="1"/>
                <w:ins w:id="4" w:author="moxiaobing" w:date="2021-11-20T20:48:29Z"/>
              </w:numPr>
              <w:spacing w:line="0" w:lineRule="atLeast"/>
              <w:ind w:left="516" w:leftChars="150" w:right="348" w:rightChars="145" w:hanging="156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eastAsia="zh-CN"/>
              </w:rPr>
              <w:pPrChange w:id="3" w:author="moxiaobing" w:date="2021-11-20T20:48:29Z">
                <w:pPr>
                  <w:pStyle w:val="16"/>
                  <w:spacing w:line="0" w:lineRule="atLeast"/>
                  <w:ind w:left="516" w:right="348" w:rightChars="145" w:firstLine="0" w:firstLineChars="0"/>
                </w:pPr>
              </w:pPrChange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兼容性等，重视性能优化、用户体验与代码可维护性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熟悉移动端开发与响应式布局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del w:id="5" w:author="moxiaobing" w:date="2021-11-20T20:43:34Z"/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del w:id="6" w:author="moxiaobing" w:date="2021-11-20T20:43:34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delText>熟悉HTML、CSS，了解HTML5、CSS3新特性</w:delText>
              </w:r>
            </w:del>
            <w:del w:id="7" w:author="moxiaobing" w:date="2021-11-20T20:43:34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eastAsia="zh-CN"/>
                </w:rPr>
                <w:delText>，</w:delText>
              </w:r>
            </w:del>
            <w:del w:id="8" w:author="moxiaobing" w:date="2021-11-20T20:43:34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delText>了解SCSS、LSEE</w:delText>
              </w:r>
            </w:del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ins w:id="9" w:author="moxiaobing" w:date="2021-11-20T20:44:29Z"/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熟悉JavaScript</w:t>
            </w:r>
            <w:del w:id="10" w:author="moxiaobing" w:date="2021-11-20T20:48:38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eastAsia="zh-CN"/>
                </w:rPr>
                <w:delText>、</w:delText>
              </w:r>
            </w:del>
            <w:del w:id="11" w:author="moxiaobing" w:date="2021-11-20T20:48:37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delText>TypeScript</w:delText>
              </w:r>
            </w:del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，了解作用域链、原型链继承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了解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ECMAScript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新特性</w:t>
            </w:r>
            <w:ins w:id="12" w:author="moxiaobing" w:date="2021-11-20T20:48:44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eastAsia="zh-CN"/>
                </w:rPr>
                <w:t>，</w:t>
              </w:r>
            </w:ins>
            <w:ins w:id="13" w:author="moxiaobing" w:date="2021-11-20T20:48:46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在</w:t>
              </w:r>
            </w:ins>
            <w:ins w:id="14" w:author="moxiaobing" w:date="2021-11-20T20:48:47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项目</w:t>
              </w:r>
            </w:ins>
            <w:ins w:id="15" w:author="moxiaobing" w:date="2021-11-20T20:48:48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中</w:t>
              </w:r>
            </w:ins>
            <w:ins w:id="16" w:author="moxiaobing" w:date="2021-11-20T20:48:52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使用</w:t>
              </w:r>
            </w:ins>
            <w:ins w:id="17" w:author="moxiaobing" w:date="2021-11-20T20:48:55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TypeScript</w:t>
              </w:r>
            </w:ins>
            <w:ins w:id="18" w:author="moxiaobing" w:date="2021-11-20T20:48:56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开发</w:t>
              </w:r>
              <w:bookmarkStart w:id="0" w:name="_GoBack"/>
              <w:bookmarkEnd w:id="0"/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。</w:t>
              </w:r>
            </w:ins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ins w:id="19" w:author="moxiaobing" w:date="2021-11-20T20:44:48Z"/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ins w:id="20" w:author="moxiaobing" w:date="2021-11-20T20:44:30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熟悉Vue2.0、3.0</w:t>
              </w:r>
            </w:ins>
            <w:ins w:id="21" w:author="moxiaobing" w:date="2021-11-20T20:49:34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，</w:t>
              </w:r>
            </w:ins>
            <w:ins w:id="22" w:author="moxiaobing" w:date="2021-11-20T20:44:30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熟悉ElementUI及CubeUI使用，熟悉组件化开发，熟悉Hooks的使用</w:t>
              </w:r>
            </w:ins>
            <w:ins w:id="23" w:author="moxiaobing" w:date="2021-11-20T20:49:41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。</w:t>
              </w:r>
            </w:ins>
          </w:p>
          <w:p>
            <w:pPr>
              <w:pStyle w:val="16"/>
              <w:numPr>
                <w:ilvl w:val="0"/>
                <w:numId w:val="1"/>
                <w:ins w:id="25" w:author="moxiaobing" w:date="2021-11-20T20:44:51Z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pPrChange w:id="24" w:author="moxiaobing" w:date="2021-11-20T20:44:51Z">
                <w:pPr>
                  <w:pStyle w:val="16"/>
                  <w:numPr>
                    <w:ilvl w:val="0"/>
                    <w:numId w:val="1"/>
                  </w:numPr>
                  <w:spacing w:line="0" w:lineRule="atLeast"/>
                  <w:ind w:left="516" w:leftChars="150" w:right="348" w:rightChars="145" w:hanging="156" w:firstLineChars="0"/>
                </w:pPr>
              </w:pPrChange>
            </w:pPr>
            <w:ins w:id="26" w:author="moxiaobing" w:date="2021-11-20T20:44:48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t>了解React、React-Route、Dva及Antd技术栈；了解</w:t>
              </w:r>
            </w:ins>
            <w:ins w:id="27" w:author="moxiaobing" w:date="2021-11-20T20:44:48Z">
              <w:r>
                <w:rPr>
                  <w:rFonts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t>jQuery</w:t>
              </w:r>
            </w:ins>
            <w:ins w:id="28" w:author="moxiaobing" w:date="2021-11-20T20:44:48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t>，</w:t>
              </w:r>
            </w:ins>
            <w:ins w:id="29" w:author="moxiaobing" w:date="2021-11-20T20:44:48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Boostrap</w:t>
              </w:r>
            </w:ins>
            <w:ins w:id="30" w:author="moxiaobing" w:date="2021-11-20T20:44:48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t>；了解MVC架构</w:t>
              </w:r>
            </w:ins>
            <w:ins w:id="31" w:author="moxiaobing" w:date="2021-11-20T20:49:42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eastAsia="zh-CN"/>
                </w:rPr>
                <w:t>。</w:t>
              </w:r>
            </w:ins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del w:id="32" w:author="moxiaobing" w:date="2021-11-20T20:50:55Z"/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熟悉小程序开发及Vant Weapp</w:t>
            </w:r>
            <w:del w:id="33" w:author="moxiaobing" w:date="2021-11-20T20:44:05Z">
              <w:r>
                <w:rPr>
                  <w:rFonts w:hint="default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delText>适</w:delText>
              </w:r>
            </w:del>
            <w:ins w:id="34" w:author="moxiaobing" w:date="2021-11-20T20:44:09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使</w:t>
              </w:r>
            </w:ins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用</w:t>
            </w:r>
            <w:ins w:id="35" w:author="moxiaobing" w:date="2021-11-20T20:51:01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，</w:t>
              </w:r>
            </w:ins>
          </w:p>
          <w:p>
            <w:pPr>
              <w:pStyle w:val="16"/>
              <w:numPr>
                <w:ilvl w:val="0"/>
                <w:numId w:val="1"/>
                <w:ins w:id="37" w:author="moxiaobing" w:date="2021-11-20T20:50:55Z"/>
              </w:numPr>
              <w:spacing w:line="0" w:lineRule="atLeast"/>
              <w:ind w:left="516" w:leftChars="150" w:right="348" w:rightChars="145" w:hanging="156" w:firstLineChars="0"/>
              <w:rPr>
                <w:del w:id="38" w:author="moxiaobing" w:date="2021-11-20T20:45:06Z"/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pPrChange w:id="36" w:author="moxiaobing" w:date="2021-11-20T20:50:55Z">
                <w:pPr>
                  <w:pStyle w:val="16"/>
                  <w:numPr>
                    <w:ilvl w:val="0"/>
                    <w:numId w:val="1"/>
                  </w:numPr>
                  <w:spacing w:line="0" w:lineRule="atLeast"/>
                  <w:ind w:left="516" w:leftChars="150" w:right="348" w:rightChars="145" w:hanging="156" w:firstLineChars="0"/>
                </w:pPr>
              </w:pPrChange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熟悉Echarts、Hcharts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及Ec-canvas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图表库的使用</w:t>
            </w:r>
          </w:p>
          <w:p>
            <w:pPr>
              <w:pStyle w:val="16"/>
              <w:numPr>
                <w:ilvl w:val="0"/>
                <w:numId w:val="1"/>
                <w:ins w:id="40" w:author="moxiaobing" w:date="2021-11-20T20:50:55Z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pPrChange w:id="39" w:author="moxiaobing" w:date="2021-11-20T20:50:55Z">
                <w:pPr>
                  <w:pStyle w:val="16"/>
                  <w:numPr>
                    <w:ilvl w:val="0"/>
                    <w:numId w:val="1"/>
                  </w:numPr>
                  <w:spacing w:line="0" w:lineRule="atLeast"/>
                  <w:ind w:left="516" w:leftChars="150" w:right="348" w:rightChars="145" w:hanging="156" w:firstLineChars="0"/>
                </w:pPr>
              </w:pPrChange>
            </w:pPr>
            <w:del w:id="41" w:author="moxiaobing" w:date="2021-11-20T20:44:28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delText>熟悉Vue全家桶、Vue2.0、3.0开发；熟悉ElementUI及CubeUI使用，熟悉组件化开发，熟悉Hooks的使用</w:delText>
              </w:r>
            </w:del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del w:id="42" w:author="moxiaobing" w:date="2021-11-20T20:44:45Z"/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del w:id="43" w:author="moxiaobing" w:date="2021-11-20T20:44:45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delText>熟悉ExtJs4.2框架的组件化开发；了解React、React-Route、Dva及Antd技术栈；了解</w:delText>
              </w:r>
            </w:del>
            <w:del w:id="44" w:author="moxiaobing" w:date="2021-11-20T20:44:45Z">
              <w:r>
                <w:rPr>
                  <w:rFonts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delText>jQuery</w:delText>
              </w:r>
            </w:del>
            <w:del w:id="45" w:author="moxiaobing" w:date="2021-11-20T20:44:45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delText>，</w:delText>
              </w:r>
            </w:del>
            <w:del w:id="46" w:author="moxiaobing" w:date="2021-11-20T20:44:45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delText>Boostrap</w:delText>
              </w:r>
            </w:del>
            <w:del w:id="47" w:author="moxiaobing" w:date="2021-11-20T20:44:45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delText>；了解MVC架构</w:delText>
              </w:r>
            </w:del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del w:id="48" w:author="moxiaobing" w:date="2021-11-20T20:45:30Z"/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del w:id="49" w:author="moxiaobing" w:date="2021-11-20T20:45:30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delText>了解SSR服务端渲染、Serverless等微服务</w:delText>
              </w:r>
            </w:del>
          </w:p>
          <w:p>
            <w:pPr>
              <w:pStyle w:val="16"/>
              <w:numPr>
                <w:ilvl w:val="0"/>
                <w:numId w:val="1"/>
                <w:ins w:id="51" w:author="moxiaobing" w:date="2021-11-20T20:51:22Z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pPrChange w:id="50" w:author="moxiaobing" w:date="2021-11-20T20:51:22Z">
                <w:pPr>
                  <w:pStyle w:val="16"/>
                  <w:numPr>
                    <w:ilvl w:val="0"/>
                    <w:numId w:val="1"/>
                  </w:numPr>
                  <w:spacing w:line="0" w:lineRule="atLeast"/>
                  <w:ind w:left="516" w:leftChars="150" w:right="348" w:rightChars="145" w:hanging="156" w:firstLineChars="0"/>
                </w:pPr>
              </w:pPrChange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了解乾坤、EMP、Federation及AsyncRoute等微前端方案</w:t>
            </w:r>
            <w:ins w:id="52" w:author="moxiaobing" w:date="2021-11-20T20:51:18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，</w:t>
              </w:r>
            </w:ins>
            <w:ins w:id="53" w:author="moxiaobing" w:date="2021-11-20T20:51:16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了解SSR服务端渲染</w:t>
              </w:r>
            </w:ins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了解NodeJs、Express、Npm及MongoDB基本使用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del w:id="54" w:author="moxiaobing" w:date="2021-11-20T20:47:34Z"/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del w:id="55" w:author="moxiaobing" w:date="2021-11-20T20:47:34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delText>了解HTTP、TCP/IP网络协议，了解基本的数据结构与算法</w:delText>
              </w:r>
            </w:del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ins w:id="56" w:author="moxiaobing" w:date="2021-11-20T20:46:59Z"/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del w:id="57" w:author="moxiaobing" w:date="2021-11-20T20:46:27Z">
              <w:r>
                <w:rPr>
                  <w:rFonts w:hint="default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/>
                </w:rPr>
                <w:delText>熟悉</w:delText>
              </w:r>
            </w:del>
            <w:ins w:id="58" w:author="moxiaobing" w:date="2021-11-20T20:46:29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熟练使用</w:t>
              </w:r>
            </w:ins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Webpack、Vite及Rollup打包</w:t>
            </w:r>
            <w:ins w:id="59" w:author="moxiaobing" w:date="2021-11-20T20:46:33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eastAsia="zh-CN"/>
                </w:rPr>
                <w:t>，</w:t>
              </w:r>
            </w:ins>
            <w:ins w:id="60" w:author="moxiaobing" w:date="2021-11-20T20:46:34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了解</w:t>
              </w:r>
            </w:ins>
            <w:ins w:id="61" w:author="moxiaobing" w:date="2021-11-20T20:46:35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 xml:space="preserve">webpack </w:t>
              </w:r>
            </w:ins>
            <w:ins w:id="62" w:author="moxiaobing" w:date="2021-11-20T20:46:37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plugin、</w:t>
              </w:r>
            </w:ins>
            <w:ins w:id="63" w:author="moxiaobing" w:date="2021-11-20T20:46:38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loader</w:t>
              </w:r>
            </w:ins>
            <w:ins w:id="64" w:author="moxiaobing" w:date="2021-11-20T20:46:39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等的</w:t>
              </w:r>
            </w:ins>
            <w:ins w:id="65" w:author="moxiaobing" w:date="2021-11-20T20:46:41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原理</w:t>
              </w:r>
            </w:ins>
            <w:ins w:id="66" w:author="moxiaobing" w:date="2021-11-20T20:52:14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，</w:t>
              </w:r>
            </w:ins>
            <w:ins w:id="67" w:author="moxiaobing" w:date="2021-11-20T20:52:15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xxx</w:t>
              </w:r>
            </w:ins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del w:id="68" w:author="moxiaobing" w:date="2021-11-20T20:46:58Z"/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ins w:id="69" w:author="moxiaobing" w:date="2021-11-20T20:45:32Z"/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·熟悉浏览器调试、Fiddler抓包、Git与SVN版本控制工具、Github与Gitlab代码托管</w:t>
            </w:r>
          </w:p>
          <w:p>
            <w:pPr>
              <w:pStyle w:val="16"/>
              <w:numPr>
                <w:ilvl w:val="0"/>
                <w:numId w:val="1"/>
                <w:ins w:id="71" w:author="moxiaobing" w:date="2021-11-20T20:45:45Z"/>
              </w:numPr>
              <w:spacing w:line="0" w:lineRule="atLeast"/>
              <w:ind w:left="516" w:leftChars="150" w:right="348" w:rightChars="145" w:hanging="156" w:firstLineChars="0"/>
              <w:rPr>
                <w:del w:id="72" w:author="moxiaobing" w:date="2021-11-20T20:51:13Z"/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pPrChange w:id="70" w:author="moxiaobing" w:date="2021-11-20T20:45:45Z">
                <w:pPr>
                  <w:pStyle w:val="16"/>
                  <w:numPr>
                    <w:ilvl w:val="0"/>
                    <w:numId w:val="1"/>
                  </w:numPr>
                  <w:spacing w:line="0" w:lineRule="atLeast"/>
                  <w:ind w:left="516" w:leftChars="150" w:right="348" w:rightChars="145" w:hanging="156" w:firstLineChars="0"/>
                </w:pPr>
              </w:pPrChange>
            </w:pPr>
          </w:p>
          <w:p>
            <w:pPr>
              <w:pStyle w:val="16"/>
              <w:numPr>
                <w:ilvl w:val="0"/>
                <w:numId w:val="1"/>
                <w:ins w:id="74" w:author="moxiaobing" w:date="2021-11-20T20:47:41Z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pPrChange w:id="73" w:author="moxiaobing" w:date="2021-11-20T20:47:41Z">
                <w:pPr>
                  <w:pStyle w:val="16"/>
                  <w:numPr>
                    <w:ilvl w:val="0"/>
                    <w:numId w:val="1"/>
                  </w:numPr>
                  <w:spacing w:line="0" w:lineRule="atLeast"/>
                  <w:ind w:left="516" w:leftChars="150" w:right="348" w:rightChars="145" w:hanging="156" w:firstLineChars="0"/>
                </w:pPr>
              </w:pPrChange>
            </w:pPr>
            <w:del w:id="75" w:author="moxiaobing" w:date="2021-11-20T20:52:30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delText>5年前端学习与开发经验，3年工作经验</w:delText>
              </w:r>
            </w:del>
            <w:ins w:id="76" w:author="moxiaobing" w:date="2021-11-20T20:45:54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熟悉</w:t>
              </w:r>
            </w:ins>
            <w:ins w:id="77" w:author="moxiaobing" w:date="2021-11-20T20:46:00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前端常见</w:t>
              </w:r>
            </w:ins>
            <w:ins w:id="78" w:author="moxiaobing" w:date="2021-11-20T20:46:01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设计</w:t>
              </w:r>
            </w:ins>
            <w:ins w:id="79" w:author="moxiaobing" w:date="2021-11-20T20:46:02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模式</w:t>
              </w:r>
            </w:ins>
            <w:ins w:id="80" w:author="moxiaobing" w:date="2021-11-20T20:47:38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t>，了解基本的数据结构与算法</w:t>
              </w:r>
            </w:ins>
            <w:ins w:id="81" w:author="moxiaobing" w:date="2021-11-20T20:47:48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eastAsia="zh-CN"/>
                </w:rPr>
                <w:t>，</w:t>
              </w:r>
            </w:ins>
            <w:del w:id="82" w:author="moxiaobing" w:date="2021-11-20T20:45:52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delText>；</w:delText>
              </w:r>
            </w:del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有良好的代码习惯</w:t>
            </w:r>
          </w:p>
          <w:p>
            <w:pPr>
              <w:spacing w:beforeLines="100" w:line="240" w:lineRule="atLeast"/>
              <w:ind w:left="367" w:leftChars="153" w:right="348" w:rightChars="145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pict>
                <v:line id="_x0000_s1056" o:spid="_x0000_s1056" o:spt="20" style="position:absolute;left:0pt;margin-left:18.7pt;margin-top:46.5pt;height:2.2pt;width:334.3pt;z-index:251665408;mso-width-relative:margin;mso-height-relative:margin;" stroked="t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>
                  <v:path arrowok="t"/>
                  <v:fill focussize="0,0"/>
                  <v:stroke weight="0.5pt" color="#70AD47" joinstyle="miter"/>
                  <v:imagedata o:title=""/>
                  <o:lock v:ext="edit"/>
                </v:line>
              </w:pic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工作经历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P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>ractice E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xperience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 xml:space="preserve">     </w:t>
            </w: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深圳木成林科技有限公司        2018.11.13-至今             前端开发</w:t>
            </w: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del w:id="83" w:author="moxiaobing" w:date="2021-11-20T20:55:19Z"/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del w:id="84" w:author="moxiaobing" w:date="2021-11-20T20:55:19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delText>公司描述：互联网保险经纪公司，为不同人群设计专属的保险产品</w:delText>
              </w:r>
            </w:del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default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职责：转化与中台组负责人，持续性改革公司前端技术栈，推动技术分享会。从零搭建最大的后台管理系统CRM。与产品、设计及其他开发探讨需求方案，参与项目排期，需求评审，新人的指导及代码走读。负责转化、客服、运营及中台的多个项目组业务。足球与游泳俱乐部负责人</w:t>
            </w: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</w:pP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深信服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科技股份有限公司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 xml:space="preserve">       2017.03.13-2018.10.20        前端开发</w:t>
            </w: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del w:id="85" w:author="moxiaobing" w:date="2021-11-20T20:55:17Z"/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del w:id="86" w:author="moxiaobing" w:date="2021-11-20T20:55:17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delText>公司描述：专注于企业级安全、云计算及基础架构的产品、服务和解决方案供应商，致力于让用户的IT更简单、更安全、更有价值</w:delText>
              </w:r>
            </w:del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default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职责：参与安全感知产品线（SIP）工作，负责项目排期、需求开发、版本迭代与系统维护等工作</w:t>
            </w:r>
          </w:p>
          <w:p>
            <w:pPr>
              <w:spacing w:beforeLines="100"/>
              <w:ind w:left="367" w:leftChars="153" w:right="348" w:rightChars="145"/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</w:pP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pict>
                <v:line id="直线连接符 46" o:spid="_x0000_s1060" o:spt="20" style="position:absolute;left:0pt;margin-left:18.7pt;margin-top:46.5pt;height:2.2pt;width:334.3pt;z-index:251667456;mso-width-relative:margin;mso-height-relative:margin;" stroked="t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>
                  <v:path arrowok="t"/>
                  <v:fill focussize="0,0"/>
                  <v:stroke weight="0.5pt" color="#70AD47" joinstyle="miter"/>
                  <v:imagedata o:title=""/>
                  <o:lock v:ext="edit"/>
                </v:line>
              </w:pic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项目经验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 xml:space="preserve"> W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ork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 xml:space="preserve"> E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xperience</w:t>
            </w:r>
          </w:p>
          <w:p>
            <w:pPr>
              <w:spacing w:beforeLines="100" w:line="0" w:lineRule="atLeast"/>
              <w:ind w:left="366" w:leftChars="150" w:right="348" w:rightChars="145" w:hanging="6"/>
              <w:rPr>
                <w:rFonts w:ascii="微软雅黑" w:hAnsi="微软雅黑" w:eastAsia="微软雅黑" w:cs="Tahoma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</w:rPr>
              <w:t>客户关系管理</w:t>
            </w: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  <w:lang w:val="en-US" w:eastAsia="zh-CN"/>
              </w:rPr>
              <w:t>系统</w:t>
            </w: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</w:rPr>
              <w:t>CRM</w:t>
            </w: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  <w:lang w:eastAsia="zh-CN"/>
              </w:rPr>
              <w:t>）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Cs/>
                <w:color w:val="585858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201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9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3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至今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前端开发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/前端负责人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</w:p>
          <w:p>
            <w:pPr>
              <w:spacing w:line="0" w:lineRule="atLeast"/>
              <w:ind w:left="360" w:leftChars="150" w:right="348" w:rightChars="145"/>
              <w:rPr>
                <w:rFonts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项目简介：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大型后台管理系统，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顾问的工作台，管理员的定制化管理平台。方便顾问管理客户信息，并提供管理员对顾问销售单，业绩，分配及工资系数操作</w:t>
            </w:r>
          </w:p>
          <w:p>
            <w:pPr>
              <w:pStyle w:val="16"/>
              <w:numPr>
                <w:ilvl w:val="0"/>
                <w:numId w:val="0"/>
              </w:numPr>
              <w:spacing w:line="0" w:lineRule="atLeast"/>
              <w:ind w:right="348" w:rightChars="145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</w:p>
        </w:tc>
      </w:tr>
      <w:tr>
        <w:tblPrEx>
          <w:tblBorders>
            <w:top w:val="single" w:color="E7E6E6" w:themeColor="background2" w:sz="2" w:space="0"/>
            <w:left w:val="single" w:color="E7E6E6" w:themeColor="background2" w:sz="2" w:space="0"/>
            <w:bottom w:val="single" w:color="E7E6E6" w:themeColor="background2" w:sz="2" w:space="0"/>
            <w:right w:val="single" w:color="E7E6E6" w:themeColor="background2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66" w:hRule="atLeast"/>
        </w:trPr>
        <w:tc>
          <w:tcPr>
            <w:tcW w:w="11827" w:type="dxa"/>
            <w:gridSpan w:val="3"/>
            <w:shd w:val="clear" w:color="auto" w:fill="FFFFFF" w:themeFill="background1"/>
          </w:tcPr>
          <w:p>
            <w:pPr>
              <w:pStyle w:val="16"/>
              <w:numPr>
                <w:ilvl w:val="0"/>
                <w:numId w:val="0"/>
              </w:numPr>
              <w:spacing w:line="0" w:lineRule="atLeast"/>
              <w:ind w:right="348" w:rightChars="145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负责技术选型，框架搭建，以及日常维护优化框架，升级到Webpack4、Vue-cli3、Babel7，</w:t>
            </w:r>
            <w:del w:id="87" w:author="moxiaobing" w:date="2021-11-20T20:35:50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delText>编译性能更好，紧跟业界变化，</w:delText>
              </w:r>
            </w:del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编译时间减少30%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eastAsia="zh-CN"/>
              </w:rPr>
              <w:t>。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生产环境使用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E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xternals抽离</w:t>
            </w:r>
            <w:del w:id="88" w:author="moxiaobing" w:date="2021-11-20T20:35:58Z">
              <w:r>
                <w:rPr>
                  <w:rFonts w:hint="default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/>
                </w:rPr>
                <w:delText>不常变化</w:delText>
              </w:r>
            </w:del>
            <w:ins w:id="89" w:author="moxiaobing" w:date="2021-11-20T20:35:59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基础</w:t>
              </w:r>
            </w:ins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依赖包</w:t>
            </w:r>
            <w:ins w:id="90" w:author="moxiaobing" w:date="2021-11-20T20:36:02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eastAsia="zh-CN"/>
                </w:rPr>
                <w:t>，</w:t>
              </w:r>
            </w:ins>
            <w:del w:id="91" w:author="moxiaobing" w:date="2021-11-20T20:36:02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delText>。</w:delText>
              </w:r>
            </w:del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开发环境使用Dll plugin及Thread-loader优化打包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eastAsia="zh-CN"/>
              </w:rPr>
              <w:t>。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升级为Vite编译，编译时间缩短</w:t>
            </w:r>
            <w:del w:id="92" w:author="moxiaobing" w:date="2021-11-20T20:36:18Z">
              <w:r>
                <w:rPr>
                  <w:rFonts w:hint="default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delText>为5秒</w:delText>
              </w:r>
            </w:del>
            <w:ins w:id="93" w:author="moxiaobing" w:date="2021-11-20T20:36:18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70</w:t>
              </w:r>
            </w:ins>
            <w:ins w:id="94" w:author="moxiaobing" w:date="2021-11-20T20:36:19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%</w:t>
              </w:r>
            </w:ins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。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del w:id="95" w:author="moxiaobing" w:date="2021-11-20T20:25:37Z"/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del w:id="96" w:author="moxiaobing" w:date="2021-11-20T20:25:37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delText>日常功能快速开发，版本迭代，</w:delText>
              </w:r>
            </w:del>
            <w:del w:id="97" w:author="moxiaobing" w:date="2021-11-20T20:25:37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delText>持续性优化项目结构，维护系统稳定性，</w:delText>
              </w:r>
            </w:del>
            <w:del w:id="98" w:author="moxiaobing" w:date="2021-11-20T20:25:37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delText>解决</w:delText>
              </w:r>
            </w:del>
            <w:del w:id="99" w:author="moxiaobing" w:date="2021-11-20T20:25:37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delText>浏览器、框架升级等</w:delText>
              </w:r>
            </w:del>
            <w:del w:id="100" w:author="moxiaobing" w:date="2021-11-20T20:25:37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delText>兼容性问题，例如复制异步数据、v-model.number小数点问题</w:delText>
              </w:r>
            </w:del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jc w:val="left"/>
              <w:rPr>
                <w:del w:id="101" w:author="moxiaobing" w:date="2021-11-20T20:26:40Z"/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持续性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优化各个页面的首屏</w:t>
            </w:r>
            <w:ins w:id="102" w:author="moxiaobing" w:date="2021-11-20T20:25:57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eastAsia="zh-CN"/>
                </w:rPr>
                <w:t>，</w:t>
              </w:r>
            </w:ins>
            <w:ins w:id="103" w:author="moxiaobing" w:date="2021-11-20T20:36:37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eastAsia="zh-CN"/>
                </w:rPr>
                <w:t>（</w:t>
              </w:r>
            </w:ins>
            <w:ins w:id="104" w:author="moxiaobing" w:date="2021-11-20T20:25:58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加一些</w:t>
              </w:r>
            </w:ins>
            <w:ins w:id="105" w:author="moxiaobing" w:date="2021-11-20T20:26:00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其他的</w:t>
              </w:r>
            </w:ins>
            <w:ins w:id="106" w:author="moxiaobing" w:date="2021-11-20T20:26:01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优化技术，</w:t>
              </w:r>
            </w:ins>
            <w:ins w:id="107" w:author="moxiaobing" w:date="2021-11-20T20:26:05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比如</w:t>
              </w:r>
            </w:ins>
            <w:ins w:id="108" w:author="moxiaobing" w:date="2021-11-20T20:26:07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使用</w:t>
              </w:r>
            </w:ins>
            <w:ins w:id="109" w:author="moxiaobing" w:date="2021-11-20T20:26:08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 xml:space="preserve"> web</w:t>
              </w:r>
            </w:ins>
            <w:ins w:id="110" w:author="moxiaobing" w:date="2021-11-20T20:26:09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pack</w:t>
              </w:r>
            </w:ins>
            <w:ins w:id="111" w:author="moxiaobing" w:date="2021-11-20T20:26:11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-bu</w:t>
              </w:r>
            </w:ins>
            <w:ins w:id="112" w:author="moxiaobing" w:date="2021-11-20T20:26:12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n</w:t>
              </w:r>
            </w:ins>
            <w:ins w:id="113" w:author="moxiaobing" w:date="2021-11-20T20:26:13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dle</w:t>
              </w:r>
            </w:ins>
            <w:ins w:id="114" w:author="moxiaobing" w:date="2021-11-20T20:26:14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-</w:t>
              </w:r>
            </w:ins>
            <w:ins w:id="115" w:author="moxiaobing" w:date="2021-11-20T20:26:15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an</w:t>
              </w:r>
            </w:ins>
            <w:ins w:id="116" w:author="moxiaobing" w:date="2021-11-20T20:26:16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al</w:t>
              </w:r>
            </w:ins>
            <w:ins w:id="117" w:author="moxiaobing" w:date="2021-11-20T20:26:17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yser</w:t>
              </w:r>
            </w:ins>
            <w:ins w:id="118" w:author="moxiaobing" w:date="2021-11-20T20:26:18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 xml:space="preserve"> </w:t>
              </w:r>
            </w:ins>
            <w:ins w:id="119" w:author="moxiaobing" w:date="2021-11-20T20:26:19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分析，</w:t>
              </w:r>
            </w:ins>
            <w:ins w:id="120" w:author="moxiaobing" w:date="2021-11-20T20:26:28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尽量</w:t>
              </w:r>
            </w:ins>
            <w:ins w:id="121" w:author="moxiaobing" w:date="2021-11-20T20:26:32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框架无关</w:t>
              </w:r>
            </w:ins>
            <w:ins w:id="122" w:author="moxiaobing" w:date="2021-11-20T20:36:50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）</w:t>
              </w:r>
            </w:ins>
            <w:del w:id="123" w:author="moxiaobing" w:date="2021-11-20T20:25:56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delText>，</w:delText>
              </w:r>
            </w:del>
            <w:del w:id="124" w:author="moxiaobing" w:date="2021-11-20T20:25:48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delText>使用Tab与Keep-alive异步渲染组件，防止提前渲染，下拉框改为异步请求数据或者前端配置数据，页面模块间可复用数据使用</w:delText>
              </w:r>
            </w:del>
            <w:del w:id="125" w:author="moxiaobing" w:date="2021-11-20T20:25:48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delText>V</w:delText>
              </w:r>
            </w:del>
            <w:del w:id="126" w:author="moxiaobing" w:date="2021-11-20T20:25:48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delText>uex传递</w:delText>
              </w:r>
            </w:del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。首屏请求从20个减少到8个</w:t>
            </w:r>
          </w:p>
          <w:p>
            <w:pPr>
              <w:pStyle w:val="16"/>
              <w:numPr>
                <w:ilvl w:val="0"/>
                <w:numId w:val="1"/>
                <w:ins w:id="128" w:author="moxiaobing" w:date="2021-11-20T20:26:40Z"/>
              </w:numPr>
              <w:spacing w:line="0" w:lineRule="atLeast"/>
              <w:ind w:left="516" w:leftChars="150" w:right="348" w:rightChars="145" w:hanging="156" w:firstLineChars="0"/>
              <w:jc w:val="left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pPrChange w:id="127" w:author="moxiaobing" w:date="2021-11-20T20:26:40Z">
                <w:pPr>
                  <w:pStyle w:val="16"/>
                  <w:numPr>
                    <w:ilvl w:val="0"/>
                    <w:numId w:val="1"/>
                  </w:numPr>
                  <w:spacing w:line="0" w:lineRule="atLeast"/>
                  <w:ind w:left="516" w:leftChars="150" w:right="348" w:rightChars="145" w:hanging="156" w:firstLineChars="0"/>
                </w:pPr>
              </w:pPrChange>
            </w:pPr>
            <w:del w:id="129" w:author="moxiaobing" w:date="2021-11-20T20:26:38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delText>升级权限系统，根据动态获取的菜单树匹配权限ID，改良之前前端直接配置权限缺点</w:delText>
              </w:r>
            </w:del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ins w:id="130" w:author="moxiaobing" w:date="2021-11-20T20:26:51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负责</w:t>
              </w:r>
            </w:ins>
            <w:del w:id="131" w:author="moxiaobing" w:date="2021-11-20T20:26:51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delText>接入</w:delText>
              </w:r>
            </w:del>
            <w:ins w:id="132" w:author="moxiaobing" w:date="2021-11-20T20:26:46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前端</w:t>
              </w:r>
            </w:ins>
            <w:ins w:id="133" w:author="moxiaobing" w:date="2021-11-20T20:26:48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监控</w:t>
              </w:r>
            </w:ins>
            <w:del w:id="134" w:author="moxiaobing" w:date="2021-11-20T20:26:44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delText>错误上报</w:delText>
              </w:r>
            </w:del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系统</w:t>
            </w:r>
            <w:ins w:id="135" w:author="moxiaobing" w:date="2021-11-20T20:26:56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的开发</w:t>
              </w:r>
            </w:ins>
            <w:ins w:id="136" w:author="moxiaobing" w:date="2021-11-20T20:26:57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和维护</w:t>
              </w:r>
            </w:ins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，及时了解系统的各种异常情况</w:t>
            </w:r>
            <w:ins w:id="137" w:author="moxiaobing" w:date="2021-11-20T20:27:43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eastAsia="zh-CN"/>
                </w:rPr>
                <w:t>，</w:t>
              </w:r>
            </w:ins>
            <w:ins w:id="138" w:author="moxiaobing" w:date="2021-11-20T20:27:48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监控资源</w:t>
              </w:r>
            </w:ins>
            <w:ins w:id="139" w:author="moxiaobing" w:date="2021-11-20T20:27:49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加载、</w:t>
              </w:r>
            </w:ins>
            <w:ins w:id="140" w:author="moxiaobing" w:date="2021-11-20T20:27:54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接口</w:t>
              </w:r>
            </w:ins>
            <w:ins w:id="141" w:author="moxiaobing" w:date="2021-11-20T20:28:03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请求</w:t>
              </w:r>
            </w:ins>
            <w:ins w:id="142" w:author="moxiaobing" w:date="2021-11-20T20:27:57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情况</w:t>
              </w:r>
            </w:ins>
            <w:ins w:id="143" w:author="moxiaobing" w:date="2021-11-20T20:27:58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等</w:t>
              </w:r>
            </w:ins>
            <w:del w:id="144" w:author="moxiaobing" w:date="2021-11-20T20:27:42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delText>，</w:delText>
              </w:r>
            </w:del>
            <w:del w:id="145" w:author="moxiaobing" w:date="2021-11-20T20:27:36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delText>接入用户行为</w:delText>
              </w:r>
            </w:del>
            <w:del w:id="146" w:author="moxiaobing" w:date="2021-11-20T20:27:35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delText>分析，</w:delText>
              </w:r>
            </w:del>
            <w:del w:id="147" w:author="moxiaobing" w:date="2021-11-20T20:27:16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delText>了解顾问对页面的使用情况</w:delText>
              </w:r>
            </w:del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del w:id="148" w:author="moxiaobing" w:date="2021-11-20T20:30:04Z"/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ins w:id="149" w:author="moxiaobing" w:date="2021-11-20T20:29:02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维护了</w:t>
              </w:r>
            </w:ins>
            <w:ins w:id="150" w:author="moxiaobing" w:date="2021-11-20T20:29:03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x</w:t>
              </w:r>
            </w:ins>
            <w:ins w:id="151" w:author="moxiaobing" w:date="2021-11-20T20:29:04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x</w:t>
              </w:r>
            </w:ins>
            <w:ins w:id="152" w:author="moxiaobing" w:date="2021-11-20T20:29:06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,xx</w:t>
              </w:r>
            </w:ins>
            <w:ins w:id="153" w:author="moxiaobing" w:date="2021-11-20T20:29:07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 xml:space="preserve">,xx </w:t>
              </w:r>
            </w:ins>
            <w:ins w:id="154" w:author="moxiaobing" w:date="2021-11-20T20:29:09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业务</w:t>
              </w:r>
            </w:ins>
            <w:ins w:id="155" w:author="moxiaobing" w:date="2021-11-20T20:29:10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组件</w:t>
              </w:r>
            </w:ins>
            <w:ins w:id="156" w:author="moxiaobing" w:date="2021-11-20T20:29:11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，</w:t>
              </w:r>
            </w:ins>
            <w:ins w:id="157" w:author="moxiaobing" w:date="2021-11-20T20:29:12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解决</w:t>
              </w:r>
            </w:ins>
            <w:ins w:id="158" w:author="moxiaobing" w:date="2021-11-20T20:29:15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 xml:space="preserve">Element </w:t>
              </w:r>
            </w:ins>
            <w:ins w:id="159" w:author="moxiaobing" w:date="2021-11-20T20:29:16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UI xx</w:t>
              </w:r>
            </w:ins>
            <w:ins w:id="160" w:author="moxiaobing" w:date="2021-11-20T20:29:17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组件的</w:t>
              </w:r>
            </w:ins>
            <w:ins w:id="161" w:author="moxiaobing" w:date="2021-11-20T20:29:18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xx</w:t>
              </w:r>
            </w:ins>
            <w:ins w:id="162" w:author="moxiaobing" w:date="2021-11-20T20:29:19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问题，</w:t>
              </w:r>
            </w:ins>
            <w:del w:id="163" w:author="moxiaobing" w:date="2021-11-20T20:29:23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delText>抽离动态编辑标签，DatePicker等可复用组件，重写ElementUI的Table、Dialog等组件。</w:delText>
              </w:r>
            </w:del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增强系统可维护性与拓展性</w:t>
            </w:r>
          </w:p>
          <w:p>
            <w:pPr>
              <w:pStyle w:val="16"/>
              <w:numPr>
                <w:ilvl w:val="0"/>
                <w:numId w:val="1"/>
                <w:ins w:id="165" w:author="moxiaobing" w:date="2021-11-20T20:30:04Z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pPrChange w:id="164" w:author="moxiaobing" w:date="2021-11-20T20:30:04Z">
                <w:pPr>
                  <w:pStyle w:val="16"/>
                  <w:numPr>
                    <w:ilvl w:val="0"/>
                    <w:numId w:val="1"/>
                  </w:numPr>
                  <w:spacing w:line="0" w:lineRule="atLeast"/>
                  <w:ind w:left="516" w:leftChars="150" w:right="348" w:rightChars="145" w:hanging="156" w:firstLineChars="0"/>
                </w:pPr>
              </w:pPrChange>
            </w:pPr>
            <w:del w:id="166" w:author="moxiaobing" w:date="2021-11-20T20:30:01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delText>使用EventBus组件间通信，减轻Store的负担，VueHooks抽离独立功能模块，各个页面的组合型更好</w:delText>
              </w:r>
            </w:del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Websocket实现服务端主动推送，改进客户端定时器请求</w:t>
            </w:r>
            <w:ins w:id="167" w:author="moxiaobing" w:date="2021-11-20T20:30:51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eastAsia="zh-CN"/>
                </w:rPr>
                <w:t>（</w:t>
              </w:r>
            </w:ins>
            <w:ins w:id="168" w:author="moxiaobing" w:date="2021-11-20T20:30:52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写</w:t>
              </w:r>
            </w:ins>
            <w:ins w:id="169" w:author="moxiaobing" w:date="2021-11-20T20:30:53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详细</w:t>
              </w:r>
            </w:ins>
            <w:ins w:id="170" w:author="moxiaobing" w:date="2021-11-20T20:30:54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点，</w:t>
              </w:r>
            </w:ins>
            <w:ins w:id="171" w:author="moxiaobing" w:date="2021-11-20T20:30:56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用在</w:t>
              </w:r>
            </w:ins>
            <w:ins w:id="172" w:author="moxiaobing" w:date="2021-11-20T20:30:57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什么场景</w:t>
              </w:r>
            </w:ins>
            <w:ins w:id="173" w:author="moxiaobing" w:date="2021-11-20T20:30:51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eastAsia="zh-CN"/>
                </w:rPr>
                <w:t>）</w:t>
              </w:r>
            </w:ins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ins w:id="174" w:author="moxiaobing" w:date="2021-11-20T20:32:05Z"/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优化系统的资源下载功能，</w:t>
            </w:r>
            <w:del w:id="175" w:author="moxiaobing" w:date="2021-11-20T20:31:49Z">
              <w:r>
                <w:rPr>
                  <w:rFonts w:hint="default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delText>并深入了解</w:delText>
              </w:r>
            </w:del>
            <w:ins w:id="176" w:author="moxiaobing" w:date="2021-11-20T20:31:50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调研</w:t>
              </w:r>
            </w:ins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前</w:t>
            </w:r>
            <w:del w:id="177" w:author="moxiaobing" w:date="2021-11-20T20:31:52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delText>后</w:delText>
              </w:r>
            </w:del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端</w:t>
            </w:r>
            <w:del w:id="178" w:author="moxiaobing" w:date="2021-11-20T20:31:38Z">
              <w:r>
                <w:rPr>
                  <w:rFonts w:hint="default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delText>各种</w:delText>
              </w:r>
            </w:del>
            <w:ins w:id="179" w:author="moxiaobing" w:date="2021-11-20T20:31:38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9</w:t>
              </w:r>
            </w:ins>
            <w:ins w:id="180" w:author="moxiaobing" w:date="2021-11-20T20:31:41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种</w:t>
              </w:r>
            </w:ins>
            <w:ins w:id="181" w:author="moxiaobing" w:date="2021-11-20T20:31:56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资源</w:t>
              </w:r>
            </w:ins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下载</w:t>
            </w:r>
            <w:ins w:id="182" w:author="moxiaobing" w:date="2021-11-20T20:33:14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方法</w:t>
              </w:r>
            </w:ins>
            <w:del w:id="183" w:author="moxiaobing" w:date="2021-11-20T20:33:02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delText>方案</w:delText>
              </w:r>
            </w:del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，</w:t>
            </w:r>
            <w:ins w:id="184" w:author="moxiaobing" w:date="2021-11-20T20:33:01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并</w:t>
              </w:r>
            </w:ins>
            <w:ins w:id="185" w:author="moxiaobing" w:date="2021-11-20T20:33:21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结合</w:t>
              </w:r>
            </w:ins>
            <w:ins w:id="186" w:author="moxiaobing" w:date="2021-11-20T20:32:13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实际</w:t>
              </w:r>
            </w:ins>
            <w:ins w:id="187" w:author="moxiaobing" w:date="2021-11-20T20:32:14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业务</w:t>
              </w:r>
            </w:ins>
            <w:ins w:id="188" w:author="moxiaobing" w:date="2021-11-20T20:33:25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撰写</w:t>
              </w:r>
            </w:ins>
            <w:ins w:id="189" w:author="moxiaobing" w:date="2021-11-20T20:33:26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技术</w:t>
              </w:r>
            </w:ins>
            <w:ins w:id="190" w:author="moxiaobing" w:date="2021-11-20T20:32:15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方案，</w:t>
              </w:r>
            </w:ins>
            <w:ins w:id="191" w:author="moxiaobing" w:date="2021-11-20T20:32:19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成功落地</w:t>
              </w:r>
            </w:ins>
            <w:ins w:id="192" w:author="moxiaobing" w:date="2021-11-20T20:32:22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到</w:t>
              </w:r>
            </w:ins>
            <w:ins w:id="193" w:author="moxiaobing" w:date="2021-11-20T20:32:23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业务</w:t>
              </w:r>
            </w:ins>
            <w:ins w:id="194" w:author="moxiaobing" w:date="2021-11-20T20:32:27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中，</w:t>
              </w:r>
            </w:ins>
            <w:ins w:id="195" w:author="moxiaobing" w:date="2021-11-20T20:32:28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在</w:t>
              </w:r>
            </w:ins>
            <w:ins w:id="196" w:author="moxiaobing" w:date="2021-11-20T20:32:30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公司</w:t>
              </w:r>
            </w:ins>
            <w:ins w:id="197" w:author="moxiaobing" w:date="2021-11-20T20:32:33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技术</w:t>
              </w:r>
            </w:ins>
            <w:ins w:id="198" w:author="moxiaobing" w:date="2021-11-20T20:32:39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组内</w:t>
              </w:r>
            </w:ins>
            <w:ins w:id="199" w:author="moxiaobing" w:date="2021-11-20T20:32:40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进行</w:t>
              </w:r>
            </w:ins>
            <w:ins w:id="200" w:author="moxiaobing" w:date="2021-11-20T20:32:42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分享</w:t>
              </w:r>
            </w:ins>
            <w:ins w:id="201" w:author="moxiaobing" w:date="2021-11-20T20:32:43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。</w:t>
              </w:r>
            </w:ins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del w:id="202" w:author="moxiaobing" w:date="2021-11-20T20:32:04Z"/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del w:id="203" w:author="moxiaobing" w:date="2021-11-20T20:32:04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delText>Push到公司各个项目组，解决各种资源下载痛点</w:delText>
              </w:r>
            </w:del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ins w:id="204" w:author="moxiaobing" w:date="2021-11-20T20:34:39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从0</w:t>
              </w:r>
            </w:ins>
            <w:ins w:id="205" w:author="moxiaobing" w:date="2021-11-20T20:34:40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到1</w:t>
              </w:r>
            </w:ins>
            <w:ins w:id="206" w:author="moxiaobing" w:date="2021-11-20T20:34:41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实现</w:t>
              </w:r>
            </w:ins>
            <w:ins w:id="207" w:author="moxiaobing" w:date="2021-11-20T20:34:42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项目</w:t>
              </w:r>
            </w:ins>
            <w:ins w:id="208" w:author="moxiaobing" w:date="2021-11-20T20:34:46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脚手架</w:t>
              </w:r>
            </w:ins>
            <w:ins w:id="209" w:author="moxiaobing" w:date="2021-11-20T20:34:47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cli</w:t>
              </w:r>
            </w:ins>
            <w:del w:id="210" w:author="moxiaobing" w:date="2021-11-20T20:34:35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delText>封装vue脚手架</w:delText>
              </w:r>
            </w:del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，</w:t>
            </w:r>
            <w:ins w:id="211" w:author="moxiaobing" w:date="2021-11-20T20:35:18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并</w:t>
              </w:r>
            </w:ins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提供Vue2、Vue3、Typescript、Vite及多页面片</w:t>
            </w:r>
            <w:ins w:id="212" w:author="moxiaobing" w:date="2021-11-20T20:35:03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开发</w:t>
              </w:r>
            </w:ins>
            <w:del w:id="213" w:author="moxiaobing" w:date="2021-11-20T20:35:03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delText>等</w:delText>
              </w:r>
            </w:del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模板</w:t>
            </w:r>
            <w:ins w:id="214" w:author="moxiaobing" w:date="2021-11-20T20:35:23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t>。</w:t>
              </w:r>
            </w:ins>
          </w:p>
          <w:p>
            <w:pPr>
              <w:pStyle w:val="16"/>
              <w:spacing w:line="0" w:lineRule="atLeast"/>
              <w:ind w:left="0" w:right="348" w:rightChars="145" w:firstLine="0" w:firstLineChars="0"/>
              <w:rPr>
                <w:del w:id="216" w:author="moxiaobing" w:date="2021-11-20T20:35:29Z"/>
                <w:rFonts w:hint="default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pPrChange w:id="215" w:author="moxiaobing" w:date="2021-11-20T20:35:30Z">
                <w:pPr>
                  <w:pStyle w:val="16"/>
                  <w:spacing w:line="0" w:lineRule="atLeast"/>
                  <w:ind w:left="516" w:right="348" w:rightChars="145" w:firstLine="0" w:firstLineChars="0"/>
                </w:pPr>
              </w:pPrChange>
            </w:pPr>
            <w:del w:id="217" w:author="moxiaobing" w:date="2021-11-20T20:35:29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delText>技术栈：Vue全家桶，ElementUI，Axios，VueHooks，Webpack4，Wangeditor</w:delText>
              </w:r>
            </w:del>
            <w:del w:id="218" w:author="moxiaobing" w:date="2021-11-20T20:35:29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eastAsia="zh-CN"/>
                </w:rPr>
                <w:delText>，</w:delText>
              </w:r>
            </w:del>
            <w:del w:id="219" w:author="moxiaobing" w:date="2021-11-20T20:35:29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delText>Vite</w:delText>
              </w:r>
            </w:del>
          </w:p>
          <w:p>
            <w:pPr>
              <w:pStyle w:val="16"/>
              <w:numPr>
                <w:ilvl w:val="0"/>
                <w:numId w:val="0"/>
              </w:numPr>
              <w:spacing w:line="0" w:lineRule="atLeast"/>
              <w:ind w:leftChars="0" w:right="348" w:rightChars="145" w:firstLine="0" w:firstLineChars="0"/>
              <w:jc w:val="left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pPrChange w:id="220" w:author="moxiaobing" w:date="2021-11-20T20:35:30Z">
                <w:pPr>
                  <w:pStyle w:val="16"/>
                  <w:numPr>
                    <w:ilvl w:val="0"/>
                    <w:numId w:val="0"/>
                  </w:numPr>
                  <w:spacing w:line="0" w:lineRule="atLeast"/>
                  <w:ind w:leftChars="150" w:right="348" w:rightChars="145"/>
                  <w:jc w:val="left"/>
                </w:pPr>
              </w:pPrChange>
            </w:pPr>
          </w:p>
          <w:p>
            <w:pPr>
              <w:spacing w:beforeLines="100" w:line="0" w:lineRule="atLeast"/>
              <w:ind w:left="366" w:leftChars="150" w:right="348" w:rightChars="145" w:hanging="6"/>
              <w:rPr>
                <w:rFonts w:ascii="微软雅黑" w:hAnsi="微软雅黑" w:eastAsia="微软雅黑" w:cs="Tahoma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  <w:lang w:val="en-US" w:eastAsia="zh-CN"/>
              </w:rPr>
              <w:t>辅销工具-培训系统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Cs/>
                <w:color w:val="585858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21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3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2021.6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前端开发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/前端负责人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</w:p>
          <w:p>
            <w:pPr>
              <w:spacing w:line="0" w:lineRule="atLeast"/>
              <w:ind w:left="360" w:leftChars="150" w:right="348" w:rightChars="145"/>
              <w:rPr>
                <w:rFonts w:hint="default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项目简介：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培训系统是给新入职的顾问快速了解保险知识，公司重点产品与工作方法，解除之前传统的人工培训。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后台管理页面使用Vue3.0+TypeScript搭建，将Vue3真正应用到项目中，使用大文件上传到阿里云，并设置文件签名，将PDF切为有序的图片集合，方便小程序端PDF预览，全局配置Api错误重连，提高稳定性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用户侧使用微信小程序承载，兼容音视频、PDF播放与录音功能，加强用户体验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使用Vant Weapp组件库的日历，Tab切换以及环形评分组件，提高页面优雅性与可交互性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jc w:val="left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雷达图使用Ec-Canvas图表库绘制，轮训setTimeout将图表转为图片，通过P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ainter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库将雷达图、顾问信息等绘制海报并分享给用户</w:t>
            </w:r>
          </w:p>
          <w:p>
            <w:pPr>
              <w:spacing w:beforeLines="100" w:line="0" w:lineRule="atLeast"/>
              <w:ind w:left="366" w:leftChars="150" w:right="348" w:rightChars="145" w:hanging="6"/>
              <w:rPr>
                <w:del w:id="221" w:author="moxiaobing" w:date="2021-11-20T20:38:27Z"/>
                <w:rFonts w:ascii="微软雅黑" w:hAnsi="微软雅黑" w:eastAsia="微软雅黑" w:cs="Tahoma"/>
                <w:color w:val="585858" w:themeColor="text1" w:themeTint="A6"/>
                <w:sz w:val="20"/>
                <w:szCs w:val="20"/>
              </w:rPr>
            </w:pPr>
            <w:del w:id="222" w:author="moxiaobing" w:date="2021-11-20T20:38:27Z">
              <w:r>
                <w:rPr>
                  <w:rFonts w:hint="eastAsia" w:ascii="微软雅黑" w:hAnsi="微软雅黑" w:eastAsia="微软雅黑" w:cs="Tahoma"/>
                  <w:b/>
                  <w:bCs/>
                  <w:color w:val="93C47D"/>
                  <w:sz w:val="22"/>
                  <w:szCs w:val="22"/>
                  <w:lang w:val="en-US" w:eastAsia="zh-CN"/>
                </w:rPr>
                <w:delText>辅销工具-出单助手</w:delText>
              </w:r>
            </w:del>
            <w:del w:id="223" w:author="moxiaobing" w:date="2021-11-20T20:38:27Z">
              <w:r>
                <w:rPr>
                  <w:rFonts w:ascii="微软雅黑" w:hAnsi="微软雅黑" w:eastAsia="微软雅黑" w:cs="Tahoma"/>
                  <w:b/>
                  <w:bCs/>
                  <w:color w:val="93C47D"/>
                  <w:sz w:val="20"/>
                  <w:szCs w:val="20"/>
                </w:rPr>
                <w:delText xml:space="preserve"> </w:delText>
              </w:r>
            </w:del>
            <w:del w:id="224" w:author="moxiaobing" w:date="2021-11-20T20:38:27Z">
              <w:r>
                <w:rPr>
                  <w:rFonts w:ascii="微软雅黑" w:hAnsi="微软雅黑" w:eastAsia="微软雅黑" w:cs="Tahoma"/>
                  <w:bCs/>
                  <w:color w:val="585858" w:themeColor="text1" w:themeTint="A6"/>
                  <w:sz w:val="20"/>
                  <w:szCs w:val="20"/>
                </w:rPr>
                <w:delText xml:space="preserve"> </w:delText>
              </w:r>
            </w:del>
            <w:del w:id="225" w:author="moxiaobing" w:date="2021-11-20T20:38:27Z">
              <w:r>
                <w:rPr>
                  <w:rFonts w:ascii="微软雅黑" w:hAnsi="微软雅黑" w:eastAsia="微软雅黑" w:cs="Tahoma"/>
                  <w:b/>
                  <w:bCs/>
                  <w:color w:val="A8D08D" w:themeColor="accent6" w:themeTint="99"/>
                  <w:sz w:val="22"/>
                  <w:szCs w:val="22"/>
                </w:rPr>
                <w:delText>20</w:delText>
              </w:r>
            </w:del>
            <w:del w:id="226" w:author="moxiaobing" w:date="2021-11-20T20:38:27Z">
              <w:r>
                <w:rPr>
                  <w:rFonts w:hint="eastAsia" w:ascii="微软雅黑" w:hAnsi="微软雅黑" w:eastAsia="微软雅黑" w:cs="Tahoma"/>
                  <w:b/>
                  <w:bCs/>
                  <w:color w:val="A8D08D" w:themeColor="accent6" w:themeTint="99"/>
                  <w:sz w:val="22"/>
                  <w:szCs w:val="22"/>
                  <w:lang w:val="en-US" w:eastAsia="zh-CN"/>
                </w:rPr>
                <w:delText>20</w:delText>
              </w:r>
            </w:del>
            <w:del w:id="227" w:author="moxiaobing" w:date="2021-11-20T20:38:27Z">
              <w:r>
                <w:rPr>
                  <w:rFonts w:ascii="微软雅黑" w:hAnsi="微软雅黑" w:eastAsia="微软雅黑" w:cs="Tahoma"/>
                  <w:b/>
                  <w:bCs/>
                  <w:color w:val="A8D08D" w:themeColor="accent6" w:themeTint="99"/>
                  <w:sz w:val="22"/>
                  <w:szCs w:val="22"/>
                </w:rPr>
                <w:delText>.0</w:delText>
              </w:r>
            </w:del>
            <w:del w:id="228" w:author="moxiaobing" w:date="2021-11-20T20:38:27Z">
              <w:r>
                <w:rPr>
                  <w:rFonts w:hint="eastAsia" w:ascii="微软雅黑" w:hAnsi="微软雅黑" w:eastAsia="微软雅黑" w:cs="Tahoma"/>
                  <w:b/>
                  <w:bCs/>
                  <w:color w:val="A8D08D" w:themeColor="accent6" w:themeTint="99"/>
                  <w:sz w:val="22"/>
                  <w:szCs w:val="22"/>
                </w:rPr>
                <w:delText>3</w:delText>
              </w:r>
            </w:del>
            <w:del w:id="229" w:author="moxiaobing" w:date="2021-11-20T20:38:27Z">
              <w:r>
                <w:rPr>
                  <w:rFonts w:ascii="微软雅黑" w:hAnsi="微软雅黑" w:eastAsia="微软雅黑" w:cs="Tahoma"/>
                  <w:b/>
                  <w:bCs/>
                  <w:color w:val="A8D08D" w:themeColor="accent6" w:themeTint="99"/>
                  <w:sz w:val="22"/>
                  <w:szCs w:val="22"/>
                </w:rPr>
                <w:delText>-</w:delText>
              </w:r>
            </w:del>
            <w:del w:id="230" w:author="moxiaobing" w:date="2021-11-20T20:38:27Z">
              <w:r>
                <w:rPr>
                  <w:rFonts w:hint="eastAsia" w:ascii="微软雅黑" w:hAnsi="微软雅黑" w:eastAsia="微软雅黑" w:cs="Tahoma"/>
                  <w:b/>
                  <w:bCs/>
                  <w:color w:val="A8D08D" w:themeColor="accent6" w:themeTint="99"/>
                  <w:sz w:val="22"/>
                  <w:szCs w:val="22"/>
                </w:rPr>
                <w:delText xml:space="preserve">至今 </w:delText>
              </w:r>
            </w:del>
            <w:del w:id="231" w:author="moxiaobing" w:date="2021-11-20T20:38:27Z">
              <w:r>
                <w:rPr>
                  <w:rFonts w:hint="eastAsia" w:ascii="微软雅黑" w:hAnsi="微软雅黑" w:eastAsia="微软雅黑" w:cs="Tahoma"/>
                  <w:b/>
                  <w:bCs/>
                  <w:color w:val="A8D08D" w:themeColor="accent6" w:themeTint="99"/>
                  <w:sz w:val="20"/>
                  <w:szCs w:val="20"/>
                </w:rPr>
                <w:delText xml:space="preserve">   </w:delText>
              </w:r>
            </w:del>
            <w:del w:id="232" w:author="moxiaobing" w:date="2021-11-20T20:38:27Z">
              <w:r>
                <w:rPr>
                  <w:rFonts w:hint="eastAsia" w:ascii="微软雅黑" w:hAnsi="微软雅黑" w:eastAsia="微软雅黑" w:cs="Tahoma"/>
                  <w:b/>
                  <w:bCs/>
                  <w:color w:val="A8D08D" w:themeColor="accent6" w:themeTint="99"/>
                  <w:sz w:val="22"/>
                  <w:szCs w:val="22"/>
                </w:rPr>
                <w:delText>前端开发</w:delText>
              </w:r>
            </w:del>
            <w:del w:id="233" w:author="moxiaobing" w:date="2021-11-20T20:38:27Z">
              <w:r>
                <w:rPr>
                  <w:rFonts w:hint="eastAsia" w:ascii="微软雅黑" w:hAnsi="微软雅黑" w:eastAsia="微软雅黑" w:cs="Tahoma"/>
                  <w:b/>
                  <w:bCs/>
                  <w:color w:val="A8D08D" w:themeColor="accent6" w:themeTint="99"/>
                  <w:sz w:val="22"/>
                  <w:szCs w:val="22"/>
                  <w:lang w:val="en-US" w:eastAsia="zh-CN"/>
                </w:rPr>
                <w:delText>/前端负责人</w:delText>
              </w:r>
            </w:del>
            <w:del w:id="234" w:author="moxiaobing" w:date="2021-11-20T20:38:27Z">
              <w:r>
                <w:rPr>
                  <w:rFonts w:hint="eastAsia" w:ascii="微软雅黑" w:hAnsi="微软雅黑" w:eastAsia="微软雅黑" w:cs="Tahoma"/>
                  <w:b/>
                  <w:bCs/>
                  <w:color w:val="A8D08D" w:themeColor="accent6" w:themeTint="99"/>
                  <w:sz w:val="22"/>
                  <w:szCs w:val="22"/>
                </w:rPr>
                <w:delText xml:space="preserve"> </w:delText>
              </w:r>
            </w:del>
          </w:p>
          <w:p>
            <w:pPr>
              <w:spacing w:line="0" w:lineRule="atLeast"/>
              <w:ind w:left="360" w:leftChars="150" w:right="348" w:rightChars="145"/>
              <w:rPr>
                <w:del w:id="235" w:author="moxiaobing" w:date="2021-11-20T20:38:27Z"/>
                <w:rFonts w:hint="default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/>
              </w:rPr>
            </w:pPr>
            <w:del w:id="236" w:author="moxiaobing" w:date="2021-11-20T20:38:27Z">
              <w:r>
                <w:rPr>
                  <w:rFonts w:hint="eastAsia" w:ascii="微软雅黑" w:hAnsi="微软雅黑" w:eastAsia="微软雅黑" w:cs="Tahoma"/>
                  <w:bCs/>
                  <w:color w:val="767171" w:themeColor="background2" w:themeShade="80"/>
                  <w:sz w:val="20"/>
                  <w:szCs w:val="20"/>
                </w:rPr>
                <w:delText>项目简介：</w:delText>
              </w:r>
            </w:del>
            <w:del w:id="237" w:author="moxiaobing" w:date="2021-11-20T20:38:27Z">
              <w:r>
                <w:rPr>
                  <w:rFonts w:hint="eastAsia" w:ascii="微软雅黑" w:hAnsi="微软雅黑" w:eastAsia="微软雅黑" w:cs="Tahoma"/>
                  <w:bCs/>
                  <w:color w:val="767171" w:themeColor="background2" w:themeShade="80"/>
                  <w:sz w:val="20"/>
                  <w:szCs w:val="20"/>
                  <w:lang w:val="en-US" w:eastAsia="zh-CN"/>
                </w:rPr>
                <w:delText>出单助手是连接主平台推广活动，热销保险产品以及公司的各种文章推文介绍。每个月更新销售排名，及提供反馈建议。</w:delText>
              </w:r>
            </w:del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del w:id="238" w:author="moxiaobing" w:date="2021-11-20T20:38:27Z"/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del w:id="239" w:author="moxiaobing" w:date="2021-11-20T20:38:27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delText>负责</w:delText>
              </w:r>
            </w:del>
            <w:del w:id="240" w:author="moxiaobing" w:date="2021-11-20T20:38:27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delText>前后台页面</w:delText>
              </w:r>
            </w:del>
            <w:del w:id="241" w:author="moxiaobing" w:date="2021-11-20T20:38:27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</w:rPr>
                <w:delText>技术选型，</w:delText>
              </w:r>
            </w:del>
            <w:del w:id="242" w:author="moxiaobing" w:date="2021-11-20T20:38:27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delText>需求评审，原型稿解读，项目排期，与UI设计师、产品及后端对页面交互</w:delText>
              </w:r>
            </w:del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del w:id="243" w:author="moxiaobing" w:date="2021-11-20T20:38:27Z"/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del w:id="244" w:author="moxiaobing" w:date="2021-11-20T20:38:27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delText>后台管理页面根据模块开发，管理页面数据与用户信息，配置顾问销售排名，生成荣誉体系，并进行工作群播报</w:delText>
              </w:r>
            </w:del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del w:id="245" w:author="moxiaobing" w:date="2021-11-20T20:38:27Z"/>
                <w:rFonts w:hint="eastAsia"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</w:pPr>
            <w:del w:id="246" w:author="moxiaobing" w:date="2021-11-20T20:38:27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delText>使用UEditor快速编辑文章，可视化编辑图文，音视频</w:delText>
              </w:r>
            </w:del>
          </w:p>
          <w:p>
            <w:pPr>
              <w:pStyle w:val="16"/>
              <w:numPr>
                <w:ilvl w:val="0"/>
                <w:numId w:val="0"/>
              </w:numPr>
              <w:spacing w:line="0" w:lineRule="atLeast"/>
              <w:ind w:leftChars="150" w:right="348" w:rightChars="145"/>
              <w:rPr>
                <w:del w:id="247" w:author="moxiaobing" w:date="2021-11-20T20:38:27Z"/>
                <w:rFonts w:hint="eastAsia"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</w:pPr>
            <w:del w:id="248" w:author="moxiaobing" w:date="2021-11-20T20:38:27Z">
              <w:r>
                <w:rPr>
                  <w:rFonts w:hint="eastAsia" w:ascii="微软雅黑" w:hAnsi="微软雅黑" w:eastAsia="微软雅黑"/>
                  <w:color w:val="767171" w:themeColor="background2" w:themeShade="80"/>
                  <w:sz w:val="20"/>
                  <w:szCs w:val="20"/>
                  <w:lang w:val="en-US" w:eastAsia="zh-CN"/>
                </w:rPr>
                <w:delText>使用Vue2.0、@xysfe/actui及Element-ui开发，使用vite2.0快速打包</w:delText>
              </w:r>
            </w:del>
          </w:p>
          <w:p>
            <w:pPr>
              <w:spacing w:beforeLines="100" w:line="0" w:lineRule="atLeast"/>
              <w:ind w:left="366" w:leftChars="150" w:right="348" w:rightChars="145" w:hanging="6"/>
              <w:rPr>
                <w:rFonts w:ascii="微软雅黑" w:hAnsi="微软雅黑" w:eastAsia="微软雅黑" w:cs="Tahoma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>课程回放系统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Cs/>
                <w:color w:val="585858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201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9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8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2019-09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前端开发 </w:t>
            </w:r>
          </w:p>
          <w:p>
            <w:pPr>
              <w:spacing w:line="0" w:lineRule="atLeast"/>
              <w:ind w:left="360" w:leftChars="150" w:right="348" w:rightChars="145"/>
              <w:rPr>
                <w:rFonts w:hint="default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项目简介：提取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微信群的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重点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讲课内容生成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类似微信聊天界面的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课程回顾的网页，后台管理页面通过拖拽视频、文本、音频，超链等组件生成页面数据，用户侧根据数据还原页面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解决音视频Android与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os兼容性问题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首屏预加载前三条语音/视频，播放时自动下载下一条媒体资源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使用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W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ebstorage储存播放状态，帮用户记录已读消息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手机应用切换时自动暂停/播放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为每一条音视频都动态创建一个播放标签，最大限度减少用户等待时间，以及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os资源2次加载问题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后台管理页面用Vuedraggable拖拽组件，快速生成页面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hint="eastAsia"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技术栈：Vue全家桶，ElementUI，Vuedraggable，Audio</w:t>
            </w:r>
          </w:p>
          <w:p>
            <w:pPr>
              <w:spacing w:beforeLines="100" w:line="0" w:lineRule="atLeast"/>
              <w:ind w:left="366" w:leftChars="150" w:right="348" w:rightChars="145" w:hanging="6"/>
              <w:rPr>
                <w:rFonts w:ascii="微软雅黑" w:hAnsi="微软雅黑" w:eastAsia="微软雅黑" w:cs="Tahoma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>保险推广页面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Cs/>
                <w:color w:val="585858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201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9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7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2019-09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前端开发 </w:t>
            </w:r>
          </w:p>
          <w:p>
            <w:pPr>
              <w:spacing w:line="0" w:lineRule="atLeast"/>
              <w:ind w:left="360" w:leftChars="150" w:right="348" w:rightChars="145"/>
              <w:rPr>
                <w:rFonts w:hint="default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项目简介：与运营对接，在各个平台宣传公司互联网保险产品，在微信朋友圈推广爆款产品收集用户信息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颗粒化各个活动页面可复用组件，与运营、视觉设计协商常规页面风格，实现快速生成页面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根据用户操作上报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用户有效的浏览行为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根据特定的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hn格式，与各个推广平台做相应的用户行为上报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CSS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3实现页面缩放、循环移动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rAF实现锚点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等动画效果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技术栈：Vue全家桶，C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SS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3，Postcss</w:t>
            </w:r>
          </w:p>
          <w:p>
            <w:pPr>
              <w:spacing w:beforeLines="100" w:line="0" w:lineRule="atLeast"/>
              <w:ind w:left="366" w:leftChars="150" w:right="348" w:rightChars="145" w:hanging="6"/>
              <w:rPr>
                <w:rFonts w:ascii="微软雅黑" w:hAnsi="微软雅黑" w:eastAsia="微软雅黑" w:cs="Tahoma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</w:rPr>
              <w:t>安全感知系统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Cs/>
                <w:color w:val="585858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201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7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3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2018.10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前端开发 </w:t>
            </w:r>
          </w:p>
          <w:p>
            <w:pPr>
              <w:spacing w:line="0" w:lineRule="atLeast"/>
              <w:ind w:left="360" w:leftChars="150" w:right="348" w:rightChars="145"/>
              <w:rPr>
                <w:rFonts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项目简介：同步探针及第三方的数据，分析与审计网络流量，将企业存在的网络威胁及时可视化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使用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 xml:space="preserve"> ExtJs 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、Vue及jQuery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框架，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完成各个模块开发与版本快速迭代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使用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 xml:space="preserve"> MVC 架构模式，完成业务与逻辑分离，各个组件之间的数据通信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使用类的思想开发组件，对通用组件进行颗粒化并封装，实现代码复用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使用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XTemplate模板，增加开发效率，使用Less进行CSS预编译，以全业务为命名空间，避免CSS全局污染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实现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UED 设计页面和交互，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定义与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后台联调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接口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；通过浏览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器抓包与断点调试，解决各类问题</w:t>
            </w:r>
          </w:p>
          <w:p>
            <w:pPr>
              <w:spacing w:beforeLines="100"/>
              <w:ind w:left="367" w:leftChars="153" w:right="348" w:rightChars="145"/>
              <w:rPr>
                <w:rFonts w:hint="default" w:ascii="微软雅黑" w:hAnsi="微软雅黑" w:eastAsia="微软雅黑"/>
                <w:b/>
                <w:color w:val="70AD47" w:themeColor="accent6"/>
                <w:sz w:val="3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A8D08D" w:themeColor="accent6" w:themeTint="99"/>
                <w:sz w:val="22"/>
                <w:szCs w:val="22"/>
              </w:rPr>
              <w:t>OBE课程支撑系统    2018.5    全栈开发</w:t>
            </w:r>
            <w:r>
              <w:rPr>
                <w:rFonts w:hint="eastAsia" w:ascii="微软雅黑" w:hAnsi="微软雅黑" w:eastAsia="微软雅黑"/>
                <w:b/>
                <w:color w:val="A8D08D" w:themeColor="accent6" w:themeTint="99"/>
                <w:sz w:val="22"/>
                <w:szCs w:val="22"/>
                <w:lang w:val="en-US" w:eastAsia="zh-CN"/>
              </w:rPr>
              <w:t>/项目负责人</w:t>
            </w:r>
          </w:p>
          <w:p>
            <w:pPr>
              <w:spacing w:line="0" w:lineRule="atLeast"/>
              <w:ind w:left="360" w:leftChars="150" w:right="348" w:rightChars="145"/>
              <w:rPr>
                <w:rFonts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项目简介：毕设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为学院老师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完成的课程支撑系统，具有新建课程与班级、上传资料、下发任务、在线学习及论坛等功能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前端采用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React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、Dva及Antd开发，后台采用Express，数据库采用MongoDB开发，脚手架采用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va-cli，前后端代码分离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资料采用Office Online进行在线预览，数据交互采用Fetch</w:t>
            </w:r>
          </w:p>
          <w:p>
            <w:pPr>
              <w:pStyle w:val="16"/>
              <w:spacing w:line="0" w:lineRule="atLeast"/>
              <w:ind w:left="516" w:right="348" w:rightChars="145" w:firstLine="0" w:firstLineChars="0"/>
              <w:rPr>
                <w:ins w:id="249" w:author="moxiaobing" w:date="2021-11-20T20:39:59Z"/>
                <w:rStyle w:val="9"/>
                <w:color w:val="767171" w:themeColor="background2" w:themeShade="8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项目地址：</w:t>
            </w:r>
            <w:r>
              <w:rPr>
                <w:rStyle w:val="9"/>
                <w:color w:val="767171" w:themeColor="background2" w:themeShade="80"/>
              </w:rPr>
              <w:fldChar w:fldCharType="begin"/>
            </w:r>
            <w:r>
              <w:rPr>
                <w:rStyle w:val="9"/>
                <w:color w:val="767171" w:themeColor="background2" w:themeShade="80"/>
              </w:rPr>
              <w:instrText xml:space="preserve">HYPERLINK "https://coding.net/u/fdzqzz/p/obe/git/tree/master"</w:instrText>
            </w:r>
            <w:r>
              <w:rPr>
                <w:rStyle w:val="9"/>
                <w:color w:val="767171" w:themeColor="background2" w:themeShade="80"/>
              </w:rPr>
              <w:fldChar w:fldCharType="separate"/>
            </w:r>
            <w:r>
              <w:rPr>
                <w:rStyle w:val="9"/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https://coding.net/u/fdzqzz/p/obe</w:t>
            </w:r>
            <w:r>
              <w:rPr>
                <w:rStyle w:val="9"/>
                <w:color w:val="767171" w:themeColor="background2" w:themeShade="80"/>
              </w:rPr>
              <w:fldChar w:fldCharType="end"/>
            </w:r>
          </w:p>
          <w:p>
            <w:pPr>
              <w:pStyle w:val="16"/>
              <w:spacing w:line="0" w:lineRule="atLeast"/>
              <w:ind w:left="516" w:right="348" w:rightChars="145" w:firstLine="0" w:firstLineChars="0"/>
              <w:rPr>
                <w:ins w:id="250" w:author="moxiaobing" w:date="2021-11-20T20:39:59Z"/>
                <w:rStyle w:val="9"/>
                <w:color w:val="767171" w:themeColor="background2" w:themeShade="80"/>
              </w:rPr>
            </w:pPr>
          </w:p>
          <w:p>
            <w:pPr>
              <w:pStyle w:val="16"/>
              <w:spacing w:line="0" w:lineRule="atLeast"/>
              <w:ind w:left="516" w:right="348" w:rightChars="145" w:firstLine="0" w:firstLineChars="0"/>
              <w:rPr>
                <w:ins w:id="251" w:author="moxiaobing" w:date="2021-11-20T20:40:07Z"/>
                <w:rStyle w:val="9"/>
                <w:rFonts w:hint="eastAsia"/>
                <w:color w:val="767171" w:themeColor="background2" w:themeShade="80"/>
                <w:lang w:val="en-US" w:eastAsia="zh-CN"/>
              </w:rPr>
            </w:pPr>
            <w:ins w:id="252" w:author="moxiaobing" w:date="2021-11-20T20:40:03Z">
              <w:r>
                <w:rPr>
                  <w:rStyle w:val="9"/>
                  <w:rFonts w:hint="eastAsia"/>
                  <w:color w:val="767171" w:themeColor="background2" w:themeShade="80"/>
                  <w:lang w:val="en-US" w:eastAsia="zh-CN"/>
                </w:rPr>
                <w:t>个人</w:t>
              </w:r>
            </w:ins>
            <w:ins w:id="253" w:author="moxiaobing" w:date="2021-11-20T20:40:05Z">
              <w:r>
                <w:rPr>
                  <w:rStyle w:val="9"/>
                  <w:rFonts w:hint="eastAsia"/>
                  <w:color w:val="767171" w:themeColor="background2" w:themeShade="80"/>
                  <w:lang w:val="en-US" w:eastAsia="zh-CN"/>
                </w:rPr>
                <w:t>xx</w:t>
              </w:r>
            </w:ins>
          </w:p>
          <w:p>
            <w:pPr>
              <w:pStyle w:val="16"/>
              <w:spacing w:line="0" w:lineRule="atLeast"/>
              <w:ind w:left="516" w:right="348" w:rightChars="145" w:firstLine="0" w:firstLineChars="0"/>
              <w:rPr>
                <w:rStyle w:val="9"/>
                <w:rFonts w:hint="default"/>
                <w:color w:val="767171" w:themeColor="background2" w:themeShade="80"/>
                <w:lang w:val="en-US" w:eastAsia="zh-CN"/>
              </w:rPr>
            </w:pPr>
            <w:ins w:id="254" w:author="moxiaobing" w:date="2021-11-20T20:40:09Z">
              <w:r>
                <w:rPr>
                  <w:rStyle w:val="9"/>
                  <w:rFonts w:hint="eastAsia"/>
                  <w:color w:val="767171" w:themeColor="background2" w:themeShade="80"/>
                  <w:lang w:val="en-US" w:eastAsia="zh-CN"/>
                </w:rPr>
                <w:t>喜欢</w:t>
              </w:r>
            </w:ins>
            <w:ins w:id="255" w:author="moxiaobing" w:date="2021-11-20T20:40:10Z">
              <w:r>
                <w:rPr>
                  <w:rStyle w:val="9"/>
                  <w:rFonts w:hint="eastAsia"/>
                  <w:color w:val="767171" w:themeColor="background2" w:themeShade="80"/>
                  <w:lang w:val="en-US" w:eastAsia="zh-CN"/>
                </w:rPr>
                <w:t>团队</w:t>
              </w:r>
            </w:ins>
            <w:ins w:id="256" w:author="moxiaobing" w:date="2021-11-20T20:40:11Z">
              <w:r>
                <w:rPr>
                  <w:rStyle w:val="9"/>
                  <w:rFonts w:hint="eastAsia"/>
                  <w:color w:val="767171" w:themeColor="background2" w:themeShade="80"/>
                  <w:lang w:val="en-US" w:eastAsia="zh-CN"/>
                </w:rPr>
                <w:t>分享，</w:t>
              </w:r>
            </w:ins>
            <w:ins w:id="257" w:author="moxiaobing" w:date="2021-11-20T20:40:18Z">
              <w:r>
                <w:rPr>
                  <w:rStyle w:val="9"/>
                  <w:rFonts w:hint="eastAsia"/>
                  <w:color w:val="767171" w:themeColor="background2" w:themeShade="80"/>
                  <w:lang w:val="en-US" w:eastAsia="zh-CN"/>
                </w:rPr>
                <w:t>曾经在</w:t>
              </w:r>
            </w:ins>
            <w:ins w:id="258" w:author="moxiaobing" w:date="2021-11-20T20:40:20Z">
              <w:r>
                <w:rPr>
                  <w:rStyle w:val="9"/>
                  <w:rFonts w:hint="eastAsia"/>
                  <w:color w:val="767171" w:themeColor="background2" w:themeShade="80"/>
                  <w:lang w:val="en-US" w:eastAsia="zh-CN"/>
                </w:rPr>
                <w:t>团队内</w:t>
              </w:r>
            </w:ins>
            <w:ins w:id="259" w:author="moxiaobing" w:date="2021-11-20T20:40:22Z">
              <w:r>
                <w:rPr>
                  <w:rStyle w:val="9"/>
                  <w:rFonts w:hint="eastAsia"/>
                  <w:color w:val="767171" w:themeColor="background2" w:themeShade="80"/>
                  <w:lang w:val="en-US" w:eastAsia="zh-CN"/>
                </w:rPr>
                <w:t>分享过《》</w:t>
              </w:r>
            </w:ins>
            <w:ins w:id="260" w:author="moxiaobing" w:date="2021-11-20T20:40:25Z">
              <w:r>
                <w:rPr>
                  <w:rStyle w:val="9"/>
                  <w:rFonts w:hint="eastAsia"/>
                  <w:color w:val="767171" w:themeColor="background2" w:themeShade="80"/>
                  <w:lang w:val="en-US" w:eastAsia="zh-CN"/>
                </w:rPr>
                <w:t>，</w:t>
              </w:r>
            </w:ins>
            <w:ins w:id="261" w:author="moxiaobing" w:date="2021-11-20T20:40:26Z">
              <w:r>
                <w:rPr>
                  <w:rStyle w:val="9"/>
                  <w:rFonts w:hint="eastAsia"/>
                  <w:color w:val="767171" w:themeColor="background2" w:themeShade="80"/>
                  <w:lang w:val="en-US" w:eastAsia="zh-CN"/>
                </w:rPr>
                <w:t>《》</w:t>
              </w:r>
            </w:ins>
            <w:ins w:id="262" w:author="moxiaobing" w:date="2021-11-20T20:40:28Z">
              <w:r>
                <w:rPr>
                  <w:rStyle w:val="9"/>
                  <w:rFonts w:hint="eastAsia"/>
                  <w:color w:val="767171" w:themeColor="background2" w:themeShade="80"/>
                  <w:lang w:val="en-US" w:eastAsia="zh-CN"/>
                </w:rPr>
                <w:t>，《》</w:t>
              </w:r>
            </w:ins>
            <w:ins w:id="263" w:author="moxiaobing" w:date="2021-11-20T20:40:31Z">
              <w:r>
                <w:rPr>
                  <w:rStyle w:val="9"/>
                  <w:rFonts w:hint="eastAsia"/>
                  <w:color w:val="767171" w:themeColor="background2" w:themeShade="80"/>
                  <w:lang w:val="en-US" w:eastAsia="zh-CN"/>
                </w:rPr>
                <w:t>，</w:t>
              </w:r>
            </w:ins>
            <w:ins w:id="264" w:author="moxiaobing" w:date="2021-11-20T20:40:34Z">
              <w:r>
                <w:rPr>
                  <w:rStyle w:val="9"/>
                  <w:rFonts w:hint="eastAsia"/>
                  <w:color w:val="767171" w:themeColor="background2" w:themeShade="80"/>
                  <w:lang w:val="en-US" w:eastAsia="zh-CN"/>
                </w:rPr>
                <w:t>并获</w:t>
              </w:r>
            </w:ins>
            <w:ins w:id="265" w:author="moxiaobing" w:date="2021-11-20T20:40:36Z">
              <w:r>
                <w:rPr>
                  <w:rStyle w:val="9"/>
                  <w:rFonts w:hint="eastAsia"/>
                  <w:color w:val="767171" w:themeColor="background2" w:themeShade="80"/>
                  <w:lang w:val="en-US" w:eastAsia="zh-CN"/>
                </w:rPr>
                <w:t>一致好评</w:t>
              </w:r>
            </w:ins>
            <w:ins w:id="266" w:author="moxiaobing" w:date="2021-11-20T20:40:37Z">
              <w:r>
                <w:rPr>
                  <w:rStyle w:val="9"/>
                  <w:rFonts w:hint="eastAsia"/>
                  <w:color w:val="767171" w:themeColor="background2" w:themeShade="80"/>
                  <w:lang w:val="en-US" w:eastAsia="zh-CN"/>
                </w:rPr>
                <w:t>。</w:t>
              </w:r>
            </w:ins>
          </w:p>
        </w:tc>
      </w:tr>
    </w:tbl>
    <w:p>
      <w:pPr>
        <w:spacing w:line="0" w:lineRule="atLeast"/>
        <w:rPr>
          <w:rFonts w:ascii="微软雅黑" w:hAnsi="微软雅黑" w:eastAsia="微软雅黑"/>
          <w:sz w:val="2"/>
          <w:szCs w:val="2"/>
        </w:rPr>
      </w:pPr>
    </w:p>
    <w:sectPr>
      <w:pgSz w:w="11900" w:h="16840"/>
      <w:pgMar w:top="397" w:right="198" w:bottom="301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480BA6"/>
    <w:multiLevelType w:val="multilevel"/>
    <w:tmpl w:val="46480BA6"/>
    <w:lvl w:ilvl="0" w:tentative="0">
      <w:start w:val="1"/>
      <w:numFmt w:val="bullet"/>
      <w:lvlText w:val=""/>
      <w:lvlJc w:val="left"/>
      <w:pPr>
        <w:tabs>
          <w:tab w:val="left" w:pos="346"/>
        </w:tabs>
        <w:ind w:left="346" w:hanging="170"/>
      </w:pPr>
      <w:rPr>
        <w:rFonts w:hint="default" w:ascii="Symbol" w:hAnsi="Symbol"/>
        <w:color w:val="auto"/>
        <w:sz w:val="20"/>
        <w:szCs w:val="20"/>
      </w:rPr>
    </w:lvl>
    <w:lvl w:ilvl="1" w:tentative="0">
      <w:start w:val="1"/>
      <w:numFmt w:val="bullet"/>
      <w:lvlText w:val=""/>
      <w:lvlJc w:val="left"/>
      <w:pPr>
        <w:ind w:left="2575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55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535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015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495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975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55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935" w:hanging="48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oxiaobing">
    <w15:presenceInfo w15:providerId="None" w15:userId="moxiaob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trackRevisions w:val="1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41E83"/>
    <w:rsid w:val="000056A6"/>
    <w:rsid w:val="000317DF"/>
    <w:rsid w:val="00032205"/>
    <w:rsid w:val="0004720B"/>
    <w:rsid w:val="0005265D"/>
    <w:rsid w:val="000572A2"/>
    <w:rsid w:val="00073D32"/>
    <w:rsid w:val="00090FF4"/>
    <w:rsid w:val="000D09CE"/>
    <w:rsid w:val="000D4455"/>
    <w:rsid w:val="000E4F8C"/>
    <w:rsid w:val="00124467"/>
    <w:rsid w:val="001342F1"/>
    <w:rsid w:val="00155D6E"/>
    <w:rsid w:val="0016539A"/>
    <w:rsid w:val="00174E70"/>
    <w:rsid w:val="00182D32"/>
    <w:rsid w:val="001A4739"/>
    <w:rsid w:val="001F1147"/>
    <w:rsid w:val="001F3098"/>
    <w:rsid w:val="001F579A"/>
    <w:rsid w:val="001F64C0"/>
    <w:rsid w:val="001F6A16"/>
    <w:rsid w:val="00202240"/>
    <w:rsid w:val="00204809"/>
    <w:rsid w:val="002073C2"/>
    <w:rsid w:val="00212649"/>
    <w:rsid w:val="002161D4"/>
    <w:rsid w:val="00220893"/>
    <w:rsid w:val="00233C21"/>
    <w:rsid w:val="00237667"/>
    <w:rsid w:val="00270B26"/>
    <w:rsid w:val="00287B4C"/>
    <w:rsid w:val="002C4309"/>
    <w:rsid w:val="002C5764"/>
    <w:rsid w:val="002D71D2"/>
    <w:rsid w:val="002E16D7"/>
    <w:rsid w:val="002E7A61"/>
    <w:rsid w:val="00317C3F"/>
    <w:rsid w:val="00321023"/>
    <w:rsid w:val="00322021"/>
    <w:rsid w:val="00323AB2"/>
    <w:rsid w:val="00333877"/>
    <w:rsid w:val="003372EC"/>
    <w:rsid w:val="003452A2"/>
    <w:rsid w:val="00362EFE"/>
    <w:rsid w:val="00387FF9"/>
    <w:rsid w:val="003A3062"/>
    <w:rsid w:val="003B027D"/>
    <w:rsid w:val="003D5756"/>
    <w:rsid w:val="003E3A74"/>
    <w:rsid w:val="004124D5"/>
    <w:rsid w:val="00430A6B"/>
    <w:rsid w:val="00432964"/>
    <w:rsid w:val="00435D71"/>
    <w:rsid w:val="004419A8"/>
    <w:rsid w:val="00445EE4"/>
    <w:rsid w:val="0045192C"/>
    <w:rsid w:val="004525EC"/>
    <w:rsid w:val="00467283"/>
    <w:rsid w:val="004800FD"/>
    <w:rsid w:val="00482493"/>
    <w:rsid w:val="0048284A"/>
    <w:rsid w:val="0048715D"/>
    <w:rsid w:val="0049282E"/>
    <w:rsid w:val="0049660D"/>
    <w:rsid w:val="004A5A16"/>
    <w:rsid w:val="004F145B"/>
    <w:rsid w:val="004F4CF6"/>
    <w:rsid w:val="00500B28"/>
    <w:rsid w:val="005042D0"/>
    <w:rsid w:val="0050676C"/>
    <w:rsid w:val="00533B84"/>
    <w:rsid w:val="00536C98"/>
    <w:rsid w:val="005502B9"/>
    <w:rsid w:val="005519C6"/>
    <w:rsid w:val="00562016"/>
    <w:rsid w:val="00565E95"/>
    <w:rsid w:val="00567CCA"/>
    <w:rsid w:val="005700C6"/>
    <w:rsid w:val="005777B5"/>
    <w:rsid w:val="005B018B"/>
    <w:rsid w:val="005B0AE1"/>
    <w:rsid w:val="005D2033"/>
    <w:rsid w:val="005D6FB0"/>
    <w:rsid w:val="005E0738"/>
    <w:rsid w:val="005F7F20"/>
    <w:rsid w:val="00642407"/>
    <w:rsid w:val="00652A7F"/>
    <w:rsid w:val="00692F71"/>
    <w:rsid w:val="006C2B99"/>
    <w:rsid w:val="006E3C71"/>
    <w:rsid w:val="006F7B99"/>
    <w:rsid w:val="00707518"/>
    <w:rsid w:val="007162B2"/>
    <w:rsid w:val="00717185"/>
    <w:rsid w:val="0071767A"/>
    <w:rsid w:val="0073380A"/>
    <w:rsid w:val="00746775"/>
    <w:rsid w:val="00753D8F"/>
    <w:rsid w:val="00756C36"/>
    <w:rsid w:val="00757A5F"/>
    <w:rsid w:val="00761D6D"/>
    <w:rsid w:val="00763D71"/>
    <w:rsid w:val="00766B1D"/>
    <w:rsid w:val="00767BDA"/>
    <w:rsid w:val="00771B83"/>
    <w:rsid w:val="007749D8"/>
    <w:rsid w:val="00775037"/>
    <w:rsid w:val="00784F3E"/>
    <w:rsid w:val="007933DF"/>
    <w:rsid w:val="007951B6"/>
    <w:rsid w:val="00797BD7"/>
    <w:rsid w:val="007A2C02"/>
    <w:rsid w:val="007B0C6A"/>
    <w:rsid w:val="007B7935"/>
    <w:rsid w:val="007C675E"/>
    <w:rsid w:val="007E4E81"/>
    <w:rsid w:val="00801105"/>
    <w:rsid w:val="00811979"/>
    <w:rsid w:val="008163BA"/>
    <w:rsid w:val="00822D5B"/>
    <w:rsid w:val="008235A5"/>
    <w:rsid w:val="0084142D"/>
    <w:rsid w:val="008537CC"/>
    <w:rsid w:val="008619C5"/>
    <w:rsid w:val="0086521A"/>
    <w:rsid w:val="008726E0"/>
    <w:rsid w:val="008C1441"/>
    <w:rsid w:val="008E3894"/>
    <w:rsid w:val="008E4118"/>
    <w:rsid w:val="008F2283"/>
    <w:rsid w:val="00901DDA"/>
    <w:rsid w:val="00910EE0"/>
    <w:rsid w:val="00920361"/>
    <w:rsid w:val="0092614D"/>
    <w:rsid w:val="00927F84"/>
    <w:rsid w:val="009326AA"/>
    <w:rsid w:val="00934B72"/>
    <w:rsid w:val="00993A11"/>
    <w:rsid w:val="009969C8"/>
    <w:rsid w:val="009A0B47"/>
    <w:rsid w:val="009B46E0"/>
    <w:rsid w:val="009C119F"/>
    <w:rsid w:val="009F627B"/>
    <w:rsid w:val="00A15C45"/>
    <w:rsid w:val="00A16EB8"/>
    <w:rsid w:val="00A31E79"/>
    <w:rsid w:val="00A505F3"/>
    <w:rsid w:val="00A57664"/>
    <w:rsid w:val="00A63A5B"/>
    <w:rsid w:val="00A65C3E"/>
    <w:rsid w:val="00A73D1A"/>
    <w:rsid w:val="00A81EE9"/>
    <w:rsid w:val="00A9252A"/>
    <w:rsid w:val="00AA55C5"/>
    <w:rsid w:val="00AC6E06"/>
    <w:rsid w:val="00AC7A9B"/>
    <w:rsid w:val="00AD0616"/>
    <w:rsid w:val="00AE7378"/>
    <w:rsid w:val="00B0352A"/>
    <w:rsid w:val="00B04FE0"/>
    <w:rsid w:val="00B107B9"/>
    <w:rsid w:val="00B13D92"/>
    <w:rsid w:val="00B17FD6"/>
    <w:rsid w:val="00B362A7"/>
    <w:rsid w:val="00B40405"/>
    <w:rsid w:val="00B526B8"/>
    <w:rsid w:val="00B70235"/>
    <w:rsid w:val="00B76ECB"/>
    <w:rsid w:val="00B80B4A"/>
    <w:rsid w:val="00B84151"/>
    <w:rsid w:val="00B84391"/>
    <w:rsid w:val="00B85D69"/>
    <w:rsid w:val="00B91303"/>
    <w:rsid w:val="00BA7DE7"/>
    <w:rsid w:val="00BD09A5"/>
    <w:rsid w:val="00BE142E"/>
    <w:rsid w:val="00BE4FE6"/>
    <w:rsid w:val="00BF6D39"/>
    <w:rsid w:val="00BF762C"/>
    <w:rsid w:val="00C06759"/>
    <w:rsid w:val="00C274F9"/>
    <w:rsid w:val="00C3097D"/>
    <w:rsid w:val="00C4006F"/>
    <w:rsid w:val="00C41A28"/>
    <w:rsid w:val="00C41E83"/>
    <w:rsid w:val="00C47F1C"/>
    <w:rsid w:val="00C64FD9"/>
    <w:rsid w:val="00C663A1"/>
    <w:rsid w:val="00C8426B"/>
    <w:rsid w:val="00C87DC5"/>
    <w:rsid w:val="00C97A41"/>
    <w:rsid w:val="00CA2906"/>
    <w:rsid w:val="00CA33DC"/>
    <w:rsid w:val="00CB4E38"/>
    <w:rsid w:val="00CC2BA6"/>
    <w:rsid w:val="00CD5547"/>
    <w:rsid w:val="00CE6772"/>
    <w:rsid w:val="00D046D2"/>
    <w:rsid w:val="00D06C9C"/>
    <w:rsid w:val="00D177C9"/>
    <w:rsid w:val="00D24638"/>
    <w:rsid w:val="00D4277C"/>
    <w:rsid w:val="00D50872"/>
    <w:rsid w:val="00D57C43"/>
    <w:rsid w:val="00D6281F"/>
    <w:rsid w:val="00D67F08"/>
    <w:rsid w:val="00D748CE"/>
    <w:rsid w:val="00D96FBC"/>
    <w:rsid w:val="00DA3811"/>
    <w:rsid w:val="00DA7F9D"/>
    <w:rsid w:val="00DC1332"/>
    <w:rsid w:val="00DD70BF"/>
    <w:rsid w:val="00DE37A6"/>
    <w:rsid w:val="00E00C99"/>
    <w:rsid w:val="00E0367F"/>
    <w:rsid w:val="00E105AF"/>
    <w:rsid w:val="00E3163E"/>
    <w:rsid w:val="00E52860"/>
    <w:rsid w:val="00E64C15"/>
    <w:rsid w:val="00E65E86"/>
    <w:rsid w:val="00E757AF"/>
    <w:rsid w:val="00E7629B"/>
    <w:rsid w:val="00EB5B31"/>
    <w:rsid w:val="00ED4A76"/>
    <w:rsid w:val="00EE2109"/>
    <w:rsid w:val="00EE435A"/>
    <w:rsid w:val="00EE55B0"/>
    <w:rsid w:val="00F00F54"/>
    <w:rsid w:val="00F03DB6"/>
    <w:rsid w:val="00F12583"/>
    <w:rsid w:val="00F20711"/>
    <w:rsid w:val="00F20D16"/>
    <w:rsid w:val="00F379CE"/>
    <w:rsid w:val="00F44B45"/>
    <w:rsid w:val="00F46974"/>
    <w:rsid w:val="00F618A7"/>
    <w:rsid w:val="00F65577"/>
    <w:rsid w:val="00F67D73"/>
    <w:rsid w:val="00F727F1"/>
    <w:rsid w:val="00F84F63"/>
    <w:rsid w:val="00F87E56"/>
    <w:rsid w:val="00FC0783"/>
    <w:rsid w:val="00FD561B"/>
    <w:rsid w:val="00FE0080"/>
    <w:rsid w:val="013B17EA"/>
    <w:rsid w:val="087725D3"/>
    <w:rsid w:val="0A2E7BDE"/>
    <w:rsid w:val="0A3019C2"/>
    <w:rsid w:val="0B6F5645"/>
    <w:rsid w:val="0C522676"/>
    <w:rsid w:val="0F981243"/>
    <w:rsid w:val="100139CF"/>
    <w:rsid w:val="1088052F"/>
    <w:rsid w:val="13BA5ABB"/>
    <w:rsid w:val="147B4187"/>
    <w:rsid w:val="16D64E35"/>
    <w:rsid w:val="181D4394"/>
    <w:rsid w:val="1A9F30F8"/>
    <w:rsid w:val="1D3426FF"/>
    <w:rsid w:val="212A498A"/>
    <w:rsid w:val="23D169E3"/>
    <w:rsid w:val="25B626F9"/>
    <w:rsid w:val="2D222E20"/>
    <w:rsid w:val="2D6A1ABF"/>
    <w:rsid w:val="30E60155"/>
    <w:rsid w:val="31D718C8"/>
    <w:rsid w:val="37215171"/>
    <w:rsid w:val="3EBF0CA8"/>
    <w:rsid w:val="3FD30B2E"/>
    <w:rsid w:val="45843108"/>
    <w:rsid w:val="480C397F"/>
    <w:rsid w:val="4BA12E27"/>
    <w:rsid w:val="4FFA003F"/>
    <w:rsid w:val="52CE31E3"/>
    <w:rsid w:val="53AE2C7C"/>
    <w:rsid w:val="554B0E2D"/>
    <w:rsid w:val="5F595902"/>
    <w:rsid w:val="60FE35E8"/>
    <w:rsid w:val="62D21649"/>
    <w:rsid w:val="64DF5C2E"/>
    <w:rsid w:val="65F337DA"/>
    <w:rsid w:val="68524E7B"/>
    <w:rsid w:val="70D66F86"/>
    <w:rsid w:val="727F17CF"/>
    <w:rsid w:val="736B3EA5"/>
    <w:rsid w:val="78243FE0"/>
    <w:rsid w:val="7E6A682C"/>
    <w:rsid w:val="7F9E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46"/>
        <o:r id="V:Rule2" type="connector" idref="#_x0000_s1054"/>
        <o:r id="V:Rule3" type="connector" idref="#_x0000_s105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semiHidden/>
    <w:unhideWhenUsed/>
    <w:qFormat/>
    <w:uiPriority w:val="99"/>
    <w:rPr>
      <w:color w:val="800080"/>
      <w:u w:val="single"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</w:rPr>
  </w:style>
  <w:style w:type="paragraph" w:customStyle="1" w:styleId="10">
    <w:name w:val="文章标题"/>
    <w:basedOn w:val="2"/>
    <w:qFormat/>
    <w:uiPriority w:val="0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2">
    <w:name w:val="作者"/>
    <w:basedOn w:val="1"/>
    <w:qFormat/>
    <w:uiPriority w:val="0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3">
    <w:name w:val="副标题1"/>
    <w:basedOn w:val="1"/>
    <w:qFormat/>
    <w:uiPriority w:val="0"/>
    <w:pPr>
      <w:widowControl/>
      <w:autoSpaceDE w:val="0"/>
      <w:autoSpaceDN w:val="0"/>
      <w:adjustRightInd w:val="0"/>
      <w:spacing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</w:rPr>
  </w:style>
  <w:style w:type="paragraph" w:customStyle="1" w:styleId="14">
    <w:name w:val="年终正文"/>
    <w:basedOn w:val="1"/>
    <w:qFormat/>
    <w:uiPriority w:val="0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hAnsi="微软雅黑" w:eastAsia="微软雅黑" w:cs="宋体"/>
      <w:color w:val="585858" w:themeColor="text1" w:themeTint="A6"/>
      <w:kern w:val="0"/>
      <w:sz w:val="21"/>
      <w:szCs w:val="21"/>
    </w:rPr>
  </w:style>
  <w:style w:type="paragraph" w:customStyle="1" w:styleId="15">
    <w:name w:val="文章标题2"/>
    <w:basedOn w:val="2"/>
    <w:qFormat/>
    <w:uiPriority w:val="0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46"/>
    <customShpInfo spid="_x0000_s1054"/>
    <customShpInfo spid="_x0000_s1058"/>
    <customShpInfo spid="_x0000_s1049"/>
    <customShpInfo spid="_x0000_s1030"/>
    <customShpInfo spid="_x0000_s1056"/>
    <customShpInfo spid="_x0000_s1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1801</Words>
  <Characters>2485</Characters>
  <Lines>10</Lines>
  <Paragraphs>3</Paragraphs>
  <TotalTime>5</TotalTime>
  <ScaleCrop>false</ScaleCrop>
  <LinksUpToDate>false</LinksUpToDate>
  <CharactersWithSpaces>2598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2017-02-09T13:33:00Z</dcterms:created>
  <dc:creator>Microsoft Office 用户</dc:creator>
  <cp:lastModifiedBy>moxiaobing</cp:lastModifiedBy>
  <cp:lastPrinted>2017-02-09T13:33:00Z</cp:lastPrinted>
  <dcterms:modified xsi:type="dcterms:W3CDTF">2021-11-20T12:56:33Z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B5645821E044492787BD8F0D04F35531</vt:lpwstr>
  </property>
</Properties>
</file>